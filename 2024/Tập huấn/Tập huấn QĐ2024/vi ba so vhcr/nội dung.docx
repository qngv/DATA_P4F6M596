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E89C2" w14:textId="2A37BB51" w:rsidR="00B3629A" w:rsidRPr="00DB2EAD" w:rsidRDefault="00176B7B" w:rsidP="00C76EC7">
      <w:pPr>
        <w:tabs>
          <w:tab w:val="left" w:pos="567"/>
        </w:tabs>
        <w:spacing w:before="120" w:after="0" w:line="240" w:lineRule="auto"/>
        <w:jc w:val="center"/>
        <w:rPr>
          <w:rFonts w:ascii="Times New Roman" w:hAnsi="Times New Roman"/>
          <w:color w:val="000000" w:themeColor="text1"/>
          <w:sz w:val="28"/>
          <w:szCs w:val="28"/>
        </w:rPr>
      </w:pPr>
      <w:r w:rsidRPr="00176B7B">
        <w:rPr>
          <w:rFonts w:ascii="Times New Roman" w:hAnsi="Times New Roman"/>
          <w:noProof/>
          <w:color w:val="000000" w:themeColor="text1"/>
          <w:sz w:val="28"/>
          <w:szCs w:val="28"/>
        </w:rPr>
        <w:t>B</w:t>
      </w:r>
      <w:r w:rsidR="001B4AE4" w:rsidRPr="00DB2EAD">
        <w:rPr>
          <w:rFonts w:ascii="Times New Roman" w:hAnsi="Times New Roman"/>
          <w:noProof/>
          <w:color w:val="000000" w:themeColor="text1"/>
          <w:sz w:val="28"/>
          <w:szCs w:val="28"/>
        </w:rPr>
        <mc:AlternateContent>
          <mc:Choice Requires="wps">
            <w:drawing>
              <wp:anchor distT="0" distB="0" distL="114300" distR="114300" simplePos="0" relativeHeight="251697664" behindDoc="0" locked="0" layoutInCell="1" allowOverlap="1" wp14:anchorId="3F65454D" wp14:editId="7C465229">
                <wp:simplePos x="0" y="0"/>
                <wp:positionH relativeFrom="margin">
                  <wp:posOffset>-46355</wp:posOffset>
                </wp:positionH>
                <wp:positionV relativeFrom="paragraph">
                  <wp:posOffset>3810</wp:posOffset>
                </wp:positionV>
                <wp:extent cx="6057900" cy="9391650"/>
                <wp:effectExtent l="19050" t="19050" r="38100" b="38100"/>
                <wp:wrapNone/>
                <wp:docPr id="2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93916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6E2768" id="Rectangle 50" o:spid="_x0000_s1026" style="position:absolute;margin-left:-3.65pt;margin-top:.3pt;width:477pt;height:739.5pt;z-index:25169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" filled="f" strokeweight="4.5pt">
                <v:stroke linestyle="thickThin"/>
                <w10:wrap anchorx="margin"/>
              </v:rect>
            </w:pict>
          </mc:Fallback>
        </mc:AlternateContent>
      </w:r>
      <w:r w:rsidR="008F59B3" w:rsidRPr="00DB2EAD">
        <w:rPr>
          <w:rFonts w:ascii="Times New Roman" w:hAnsi="Times New Roman"/>
          <w:noProof/>
          <w:color w:val="000000" w:themeColor="text1"/>
          <w:sz w:val="28"/>
          <w:szCs w:val="28"/>
        </w:rPr>
        <w:t>INH CHỦNG</w:t>
      </w:r>
      <w:r w:rsidR="00E33B68" w:rsidRPr="00DB2EAD">
        <w:rPr>
          <w:rFonts w:ascii="Times New Roman" w:hAnsi="Times New Roman"/>
          <w:noProof/>
          <w:color w:val="000000" w:themeColor="text1"/>
          <w:sz w:val="28"/>
          <w:szCs w:val="28"/>
        </w:rPr>
        <w:t xml:space="preserve"> THÔNG TIN LIÊN LẠC</w:t>
      </w:r>
    </w:p>
    <w:p w14:paraId="1C97B98F" w14:textId="14B4CF30" w:rsidR="00B3629A" w:rsidRPr="00DB2EAD" w:rsidRDefault="001B4AE4" w:rsidP="00C76EC7">
      <w:pPr>
        <w:tabs>
          <w:tab w:val="left" w:pos="567"/>
        </w:tabs>
        <w:spacing w:after="0" w:line="240" w:lineRule="auto"/>
        <w:jc w:val="center"/>
        <w:rPr>
          <w:rFonts w:ascii="Times New Roman" w:hAnsi="Times New Roman"/>
          <w:b/>
          <w:color w:val="000000" w:themeColor="text1"/>
          <w:sz w:val="28"/>
          <w:szCs w:val="28"/>
        </w:rPr>
      </w:pPr>
      <w:r w:rsidRPr="00DB2EAD">
        <w:rPr>
          <w:noProof/>
          <w:color w:val="000000" w:themeColor="text1"/>
        </w:rPr>
        <mc:AlternateContent>
          <mc:Choice Requires="wps">
            <w:drawing>
              <wp:anchor distT="4294967295" distB="4294967295" distL="114300" distR="114300" simplePos="0" relativeHeight="251696640" behindDoc="0" locked="0" layoutInCell="1" allowOverlap="1" wp14:anchorId="2B206993" wp14:editId="076DA738">
                <wp:simplePos x="0" y="0"/>
                <wp:positionH relativeFrom="column">
                  <wp:posOffset>2611120</wp:posOffset>
                </wp:positionH>
                <wp:positionV relativeFrom="paragraph">
                  <wp:posOffset>197484</wp:posOffset>
                </wp:positionV>
                <wp:extent cx="720090" cy="0"/>
                <wp:effectExtent l="0" t="0" r="0" b="0"/>
                <wp:wrapNone/>
                <wp:docPr id="20"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5C117AF" id="_x0000_t32" coordsize="21600,21600" o:spt="32" o:oned="t" path="m,l21600,21600e" filled="f">
                <v:path arrowok="t" fillok="f" o:connecttype="none"/>
                <o:lock v:ext="edit" shapetype="t"/>
              </v:shapetype>
              <v:shape id="AutoShape 49" o:spid="_x0000_s1026" type="#_x0000_t32" style="position:absolute;margin-left:205.6pt;margin-top:15.55pt;width:56.7pt;height:0;z-index:251696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"/>
            </w:pict>
          </mc:Fallback>
        </mc:AlternateContent>
      </w:r>
      <w:r w:rsidR="00E33B68" w:rsidRPr="00DB2EAD">
        <w:rPr>
          <w:rFonts w:ascii="Times New Roman" w:hAnsi="Times New Roman"/>
          <w:b/>
          <w:noProof/>
          <w:color w:val="000000" w:themeColor="text1"/>
          <w:sz w:val="28"/>
          <w:szCs w:val="28"/>
        </w:rPr>
        <w:t>BAN TỔ CHỨC LỚP TẬP HUẤN</w:t>
      </w:r>
    </w:p>
    <w:p w14:paraId="03B673E0"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bookmarkStart w:id="0" w:name="_GoBack"/>
      <w:bookmarkEnd w:id="0"/>
    </w:p>
    <w:p w14:paraId="09881273"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4438707D"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4440336B"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6E0158B3"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44B4BA25"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645605AA"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53243DFF"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306B476A"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1E9F76F1"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66A2AF53"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0A2CF0B3"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791ACBEE"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140E5F8D"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067461E4"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39DC2E1D"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32"/>
          <w:szCs w:val="32"/>
        </w:rPr>
      </w:pPr>
      <w:r w:rsidRPr="00DB2EAD">
        <w:rPr>
          <w:rFonts w:ascii="Times New Roman" w:hAnsi="Times New Roman"/>
          <w:b/>
          <w:color w:val="000000" w:themeColor="text1"/>
          <w:sz w:val="32"/>
          <w:szCs w:val="32"/>
        </w:rPr>
        <w:t xml:space="preserve">GIÁO ÁN </w:t>
      </w:r>
    </w:p>
    <w:p w14:paraId="4EE1D08C" w14:textId="6DBC7681" w:rsidR="00B3629A" w:rsidRPr="00DB2EAD" w:rsidRDefault="00B3629A" w:rsidP="00C76EC7">
      <w:pPr>
        <w:tabs>
          <w:tab w:val="left" w:pos="567"/>
        </w:tabs>
        <w:spacing w:after="0" w:line="240" w:lineRule="auto"/>
        <w:jc w:val="center"/>
        <w:rPr>
          <w:rFonts w:ascii="Times New Roman" w:hAnsi="Times New Roman"/>
          <w:b/>
          <w:color w:val="000000" w:themeColor="text1"/>
          <w:sz w:val="32"/>
          <w:szCs w:val="32"/>
        </w:rPr>
      </w:pPr>
      <w:r w:rsidRPr="00DB2EAD">
        <w:rPr>
          <w:rFonts w:ascii="Times New Roman" w:hAnsi="Times New Roman"/>
          <w:b/>
          <w:color w:val="000000" w:themeColor="text1"/>
          <w:sz w:val="32"/>
          <w:szCs w:val="32"/>
        </w:rPr>
        <w:t xml:space="preserve">CHUYÊN NGÀNH </w:t>
      </w:r>
      <w:r w:rsidR="00E33B68" w:rsidRPr="00DB2EAD">
        <w:rPr>
          <w:rFonts w:ascii="Times New Roman" w:hAnsi="Times New Roman"/>
          <w:b/>
          <w:color w:val="000000" w:themeColor="text1"/>
          <w:sz w:val="32"/>
          <w:szCs w:val="32"/>
        </w:rPr>
        <w:t>THÔNG TIN LIÊN LẠC</w:t>
      </w:r>
    </w:p>
    <w:p w14:paraId="480A65AC" w14:textId="61D39AD0" w:rsidR="00B3629A" w:rsidRPr="00DB2EAD" w:rsidRDefault="00B3629A" w:rsidP="00291165">
      <w:pPr>
        <w:tabs>
          <w:tab w:val="left" w:pos="567"/>
        </w:tabs>
        <w:spacing w:after="0" w:line="240" w:lineRule="auto"/>
        <w:ind w:left="720" w:hanging="720"/>
        <w:jc w:val="center"/>
        <w:rPr>
          <w:rFonts w:ascii="Times New Roman Bold" w:hAnsi="Times New Roman Bold"/>
          <w:b/>
          <w:color w:val="000000" w:themeColor="text1"/>
          <w:spacing w:val="-4"/>
          <w:sz w:val="32"/>
          <w:szCs w:val="32"/>
        </w:rPr>
      </w:pPr>
      <w:r w:rsidRPr="00DB2EAD">
        <w:rPr>
          <w:rFonts w:ascii="Times New Roman Bold" w:hAnsi="Times New Roman Bold"/>
          <w:b/>
          <w:color w:val="000000" w:themeColor="text1"/>
          <w:spacing w:val="-4"/>
          <w:sz w:val="32"/>
          <w:szCs w:val="32"/>
        </w:rPr>
        <w:t xml:space="preserve">Bài: </w:t>
      </w:r>
      <w:r w:rsidR="00291165">
        <w:rPr>
          <w:rFonts w:ascii="Times New Roman Bold" w:hAnsi="Times New Roman Bold"/>
          <w:b/>
          <w:color w:val="000000" w:themeColor="text1"/>
          <w:spacing w:val="-4"/>
          <w:sz w:val="32"/>
          <w:szCs w:val="32"/>
        </w:rPr>
        <w:t>Khai thác</w:t>
      </w:r>
      <w:r w:rsidR="00526AFB">
        <w:rPr>
          <w:rFonts w:ascii="Times New Roman Bold" w:hAnsi="Times New Roman Bold"/>
          <w:b/>
          <w:color w:val="000000" w:themeColor="text1"/>
          <w:spacing w:val="-4"/>
          <w:sz w:val="32"/>
          <w:szCs w:val="32"/>
        </w:rPr>
        <w:t>,</w:t>
      </w:r>
      <w:r w:rsidR="00291165">
        <w:rPr>
          <w:rFonts w:ascii="Times New Roman Bold" w:hAnsi="Times New Roman Bold"/>
          <w:b/>
          <w:color w:val="000000" w:themeColor="text1"/>
          <w:spacing w:val="-4"/>
          <w:sz w:val="32"/>
          <w:szCs w:val="32"/>
        </w:rPr>
        <w:t xml:space="preserve"> sử dụng thiết bị vi ba số</w:t>
      </w:r>
      <w:r w:rsidR="006A6EA1" w:rsidRPr="00DB2EAD">
        <w:rPr>
          <w:rFonts w:ascii="Times New Roman Bold" w:hAnsi="Times New Roman Bold"/>
          <w:b/>
          <w:color w:val="000000" w:themeColor="text1"/>
          <w:spacing w:val="-4"/>
          <w:sz w:val="32"/>
          <w:szCs w:val="32"/>
        </w:rPr>
        <w:t xml:space="preserve"> nhảy tần VHCR/10G</w:t>
      </w:r>
    </w:p>
    <w:p w14:paraId="3BF7FE1F" w14:textId="77777777" w:rsidR="00526AFB" w:rsidRDefault="00E33B68" w:rsidP="00C76EC7">
      <w:pPr>
        <w:tabs>
          <w:tab w:val="left" w:pos="567"/>
        </w:tabs>
        <w:spacing w:after="0" w:line="240" w:lineRule="auto"/>
        <w:jc w:val="center"/>
        <w:rPr>
          <w:rFonts w:ascii="Times New Roman" w:hAnsi="Times New Roman"/>
          <w:bCs/>
          <w:i/>
          <w:iCs/>
          <w:color w:val="000000" w:themeColor="text1"/>
          <w:sz w:val="28"/>
          <w:szCs w:val="28"/>
        </w:rPr>
      </w:pPr>
      <w:r w:rsidRPr="00DB2EAD">
        <w:rPr>
          <w:rFonts w:ascii="Times New Roman" w:hAnsi="Times New Roman"/>
          <w:bCs/>
          <w:i/>
          <w:iCs/>
          <w:color w:val="000000" w:themeColor="text1"/>
          <w:sz w:val="28"/>
          <w:szCs w:val="28"/>
        </w:rPr>
        <w:t xml:space="preserve">(Dùng cho lớp tập huấn </w:t>
      </w:r>
      <w:r w:rsidR="006A6EA1" w:rsidRPr="00DB2EAD">
        <w:rPr>
          <w:rFonts w:ascii="Times New Roman" w:hAnsi="Times New Roman"/>
          <w:bCs/>
          <w:i/>
          <w:iCs/>
          <w:color w:val="000000" w:themeColor="text1"/>
          <w:sz w:val="28"/>
          <w:szCs w:val="28"/>
        </w:rPr>
        <w:t xml:space="preserve">khai thác, sử dụng thiết bị </w:t>
      </w:r>
      <w:r w:rsidR="00526AFB">
        <w:rPr>
          <w:rFonts w:ascii="Times New Roman" w:hAnsi="Times New Roman"/>
          <w:bCs/>
          <w:i/>
          <w:iCs/>
          <w:color w:val="000000" w:themeColor="text1"/>
          <w:sz w:val="28"/>
          <w:szCs w:val="28"/>
        </w:rPr>
        <w:t>vi ba số</w:t>
      </w:r>
      <w:r w:rsidR="006A6EA1" w:rsidRPr="00DB2EAD">
        <w:rPr>
          <w:rFonts w:ascii="Times New Roman" w:hAnsi="Times New Roman"/>
          <w:bCs/>
          <w:i/>
          <w:iCs/>
          <w:color w:val="000000" w:themeColor="text1"/>
          <w:sz w:val="28"/>
          <w:szCs w:val="28"/>
        </w:rPr>
        <w:t xml:space="preserve"> nhảy tần VHCR/10G</w:t>
      </w:r>
    </w:p>
    <w:p w14:paraId="51EB5704" w14:textId="133A3B0C" w:rsidR="00B3629A" w:rsidRPr="00DB2EAD" w:rsidRDefault="006A6EA1" w:rsidP="00C76EC7">
      <w:pPr>
        <w:tabs>
          <w:tab w:val="left" w:pos="567"/>
        </w:tabs>
        <w:spacing w:after="0" w:line="240" w:lineRule="auto"/>
        <w:jc w:val="center"/>
        <w:rPr>
          <w:rFonts w:ascii="Times New Roman" w:hAnsi="Times New Roman"/>
          <w:b/>
          <w:color w:val="000000" w:themeColor="text1"/>
          <w:sz w:val="32"/>
          <w:szCs w:val="32"/>
        </w:rPr>
      </w:pPr>
      <w:r w:rsidRPr="00DB2EAD">
        <w:rPr>
          <w:rFonts w:ascii="Times New Roman" w:hAnsi="Times New Roman"/>
          <w:bCs/>
          <w:i/>
          <w:iCs/>
          <w:color w:val="000000" w:themeColor="text1"/>
          <w:sz w:val="28"/>
          <w:szCs w:val="28"/>
        </w:rPr>
        <w:t xml:space="preserve"> do </w:t>
      </w:r>
      <w:r w:rsidR="00E33B68" w:rsidRPr="00DB2EAD">
        <w:rPr>
          <w:rFonts w:ascii="Times New Roman" w:hAnsi="Times New Roman"/>
          <w:bCs/>
          <w:i/>
          <w:iCs/>
          <w:color w:val="000000" w:themeColor="text1"/>
          <w:sz w:val="28"/>
          <w:szCs w:val="28"/>
        </w:rPr>
        <w:t>Tập đoàn CN-VT Quân đội sản xuất</w:t>
      </w:r>
      <w:r w:rsidRPr="00DB2EAD">
        <w:rPr>
          <w:rFonts w:ascii="Times New Roman" w:hAnsi="Times New Roman"/>
          <w:bCs/>
          <w:i/>
          <w:iCs/>
          <w:color w:val="000000" w:themeColor="text1"/>
          <w:sz w:val="28"/>
          <w:szCs w:val="28"/>
        </w:rPr>
        <w:t>,</w:t>
      </w:r>
      <w:r w:rsidR="00E33B68" w:rsidRPr="00DB2EAD">
        <w:rPr>
          <w:rFonts w:ascii="Times New Roman" w:hAnsi="Times New Roman"/>
          <w:bCs/>
          <w:i/>
          <w:iCs/>
          <w:color w:val="000000" w:themeColor="text1"/>
          <w:sz w:val="28"/>
          <w:szCs w:val="28"/>
        </w:rPr>
        <w:t xml:space="preserve"> năm 202</w:t>
      </w:r>
      <w:r w:rsidRPr="00DB2EAD">
        <w:rPr>
          <w:rFonts w:ascii="Times New Roman" w:hAnsi="Times New Roman"/>
          <w:bCs/>
          <w:i/>
          <w:iCs/>
          <w:color w:val="000000" w:themeColor="text1"/>
          <w:sz w:val="28"/>
          <w:szCs w:val="28"/>
        </w:rPr>
        <w:t>3</w:t>
      </w:r>
      <w:r w:rsidR="00E33B68" w:rsidRPr="00DB2EAD">
        <w:rPr>
          <w:rFonts w:ascii="Times New Roman" w:hAnsi="Times New Roman"/>
          <w:bCs/>
          <w:i/>
          <w:iCs/>
          <w:color w:val="000000" w:themeColor="text1"/>
          <w:sz w:val="28"/>
          <w:szCs w:val="28"/>
        </w:rPr>
        <w:t>)</w:t>
      </w:r>
    </w:p>
    <w:p w14:paraId="4C7624FF"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6B761DBB"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2D5F79A2"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42CA0881"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5BB50FBC"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4C297517"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6D7DCC5E"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0E162A43" w14:textId="12C55C81"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387A71A4" w14:textId="4C6683EF" w:rsidR="00E33B68" w:rsidRPr="00DB2EAD" w:rsidRDefault="00E33B68" w:rsidP="00C76EC7">
      <w:pPr>
        <w:tabs>
          <w:tab w:val="left" w:pos="567"/>
        </w:tabs>
        <w:spacing w:after="0" w:line="240" w:lineRule="auto"/>
        <w:jc w:val="center"/>
        <w:rPr>
          <w:rFonts w:ascii="Times New Roman" w:hAnsi="Times New Roman"/>
          <w:b/>
          <w:color w:val="000000" w:themeColor="text1"/>
          <w:sz w:val="28"/>
          <w:szCs w:val="28"/>
        </w:rPr>
      </w:pPr>
    </w:p>
    <w:p w14:paraId="13E03C1F" w14:textId="1C6F3201" w:rsidR="00E33B68" w:rsidRPr="00DB2EAD" w:rsidRDefault="00E33B68" w:rsidP="00C76EC7">
      <w:pPr>
        <w:tabs>
          <w:tab w:val="left" w:pos="567"/>
        </w:tabs>
        <w:spacing w:after="0" w:line="240" w:lineRule="auto"/>
        <w:jc w:val="center"/>
        <w:rPr>
          <w:rFonts w:ascii="Times New Roman" w:hAnsi="Times New Roman"/>
          <w:b/>
          <w:color w:val="000000" w:themeColor="text1"/>
          <w:sz w:val="28"/>
          <w:szCs w:val="28"/>
        </w:rPr>
      </w:pPr>
    </w:p>
    <w:p w14:paraId="70DE0170" w14:textId="0FEA24EB" w:rsidR="00E33B68" w:rsidRPr="00DB2EAD" w:rsidRDefault="00E33B68" w:rsidP="00C76EC7">
      <w:pPr>
        <w:tabs>
          <w:tab w:val="left" w:pos="567"/>
        </w:tabs>
        <w:spacing w:after="0" w:line="240" w:lineRule="auto"/>
        <w:jc w:val="center"/>
        <w:rPr>
          <w:rFonts w:ascii="Times New Roman" w:hAnsi="Times New Roman"/>
          <w:b/>
          <w:color w:val="000000" w:themeColor="text1"/>
          <w:sz w:val="28"/>
          <w:szCs w:val="28"/>
        </w:rPr>
      </w:pPr>
    </w:p>
    <w:p w14:paraId="24970F55" w14:textId="5234000D" w:rsidR="00E33B68" w:rsidRPr="00DB2EAD" w:rsidRDefault="00E33B68" w:rsidP="00C76EC7">
      <w:pPr>
        <w:tabs>
          <w:tab w:val="left" w:pos="567"/>
        </w:tabs>
        <w:spacing w:after="0" w:line="240" w:lineRule="auto"/>
        <w:jc w:val="center"/>
        <w:rPr>
          <w:rFonts w:ascii="Times New Roman" w:hAnsi="Times New Roman"/>
          <w:b/>
          <w:color w:val="000000" w:themeColor="text1"/>
          <w:sz w:val="28"/>
          <w:szCs w:val="28"/>
        </w:rPr>
      </w:pPr>
    </w:p>
    <w:p w14:paraId="2FF2DA33" w14:textId="12A9AA73" w:rsidR="00E33B68" w:rsidRPr="00DB2EAD" w:rsidRDefault="00E33B68" w:rsidP="00C76EC7">
      <w:pPr>
        <w:tabs>
          <w:tab w:val="left" w:pos="567"/>
        </w:tabs>
        <w:spacing w:after="0" w:line="240" w:lineRule="auto"/>
        <w:jc w:val="center"/>
        <w:rPr>
          <w:rFonts w:ascii="Times New Roman" w:hAnsi="Times New Roman"/>
          <w:b/>
          <w:color w:val="000000" w:themeColor="text1"/>
          <w:sz w:val="28"/>
          <w:szCs w:val="28"/>
        </w:rPr>
      </w:pPr>
    </w:p>
    <w:p w14:paraId="11FCC20A" w14:textId="28ACBF51" w:rsidR="00E33B68" w:rsidRPr="00DB2EAD" w:rsidRDefault="00E33B68" w:rsidP="00C76EC7">
      <w:pPr>
        <w:tabs>
          <w:tab w:val="left" w:pos="567"/>
        </w:tabs>
        <w:spacing w:after="0" w:line="240" w:lineRule="auto"/>
        <w:jc w:val="center"/>
        <w:rPr>
          <w:rFonts w:ascii="Times New Roman" w:hAnsi="Times New Roman"/>
          <w:b/>
          <w:color w:val="000000" w:themeColor="text1"/>
          <w:sz w:val="28"/>
          <w:szCs w:val="28"/>
        </w:rPr>
      </w:pPr>
    </w:p>
    <w:p w14:paraId="52724A31" w14:textId="05951598" w:rsidR="00E33B68" w:rsidRPr="00DB2EAD" w:rsidRDefault="00E33B68" w:rsidP="00C76EC7">
      <w:pPr>
        <w:tabs>
          <w:tab w:val="left" w:pos="567"/>
        </w:tabs>
        <w:spacing w:after="0" w:line="240" w:lineRule="auto"/>
        <w:jc w:val="center"/>
        <w:rPr>
          <w:rFonts w:ascii="Times New Roman" w:hAnsi="Times New Roman"/>
          <w:b/>
          <w:color w:val="000000" w:themeColor="text1"/>
          <w:sz w:val="28"/>
          <w:szCs w:val="28"/>
        </w:rPr>
      </w:pPr>
    </w:p>
    <w:p w14:paraId="436A08E3" w14:textId="77777777" w:rsidR="00E33B68" w:rsidRPr="00DB2EAD" w:rsidRDefault="00E33B68" w:rsidP="00C76EC7">
      <w:pPr>
        <w:tabs>
          <w:tab w:val="left" w:pos="567"/>
        </w:tabs>
        <w:spacing w:after="0" w:line="240" w:lineRule="auto"/>
        <w:jc w:val="center"/>
        <w:rPr>
          <w:rFonts w:ascii="Times New Roman" w:hAnsi="Times New Roman"/>
          <w:b/>
          <w:color w:val="000000" w:themeColor="text1"/>
          <w:sz w:val="28"/>
          <w:szCs w:val="28"/>
        </w:rPr>
      </w:pPr>
    </w:p>
    <w:p w14:paraId="0360066A" w14:textId="77777777" w:rsidR="00B3629A" w:rsidRDefault="00B3629A" w:rsidP="00C76EC7">
      <w:pPr>
        <w:tabs>
          <w:tab w:val="left" w:pos="567"/>
        </w:tabs>
        <w:spacing w:after="0" w:line="240" w:lineRule="auto"/>
        <w:jc w:val="center"/>
        <w:rPr>
          <w:rFonts w:ascii="Times New Roman" w:hAnsi="Times New Roman"/>
          <w:b/>
          <w:color w:val="000000" w:themeColor="text1"/>
          <w:sz w:val="28"/>
          <w:szCs w:val="28"/>
        </w:rPr>
      </w:pPr>
    </w:p>
    <w:p w14:paraId="78C9F0E7" w14:textId="77777777" w:rsidR="006E7F5D" w:rsidRDefault="006E7F5D" w:rsidP="00C76EC7">
      <w:pPr>
        <w:tabs>
          <w:tab w:val="left" w:pos="567"/>
        </w:tabs>
        <w:spacing w:after="0" w:line="240" w:lineRule="auto"/>
        <w:jc w:val="center"/>
        <w:rPr>
          <w:rFonts w:ascii="Times New Roman" w:hAnsi="Times New Roman"/>
          <w:b/>
          <w:color w:val="000000" w:themeColor="text1"/>
          <w:sz w:val="28"/>
          <w:szCs w:val="28"/>
        </w:rPr>
      </w:pPr>
    </w:p>
    <w:p w14:paraId="0A69C32F" w14:textId="77777777" w:rsidR="006E7F5D" w:rsidRPr="00DB2EAD" w:rsidRDefault="006E7F5D" w:rsidP="00C76EC7">
      <w:pPr>
        <w:tabs>
          <w:tab w:val="left" w:pos="567"/>
        </w:tabs>
        <w:spacing w:after="0" w:line="240" w:lineRule="auto"/>
        <w:jc w:val="center"/>
        <w:rPr>
          <w:rFonts w:ascii="Times New Roman" w:hAnsi="Times New Roman"/>
          <w:b/>
          <w:color w:val="000000" w:themeColor="text1"/>
          <w:sz w:val="28"/>
          <w:szCs w:val="28"/>
        </w:rPr>
      </w:pPr>
    </w:p>
    <w:p w14:paraId="15E2BB38" w14:textId="77777777"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p>
    <w:p w14:paraId="36351B5A" w14:textId="502505CD" w:rsidR="00B3629A" w:rsidRPr="00DB2EAD" w:rsidRDefault="00E33B68" w:rsidP="00C76EC7">
      <w:pPr>
        <w:tabs>
          <w:tab w:val="left" w:pos="567"/>
        </w:tabs>
        <w:spacing w:after="0" w:line="240" w:lineRule="auto"/>
        <w:jc w:val="center"/>
        <w:rPr>
          <w:rFonts w:ascii="Times New Roman" w:hAnsi="Times New Roman"/>
          <w:b/>
          <w:color w:val="000000" w:themeColor="text1"/>
          <w:sz w:val="28"/>
          <w:szCs w:val="28"/>
        </w:rPr>
      </w:pPr>
      <w:r w:rsidRPr="00DB2EAD">
        <w:rPr>
          <w:rFonts w:ascii="Times New Roman" w:hAnsi="Times New Roman"/>
          <w:b/>
          <w:color w:val="000000" w:themeColor="text1"/>
          <w:sz w:val="28"/>
          <w:szCs w:val="28"/>
        </w:rPr>
        <w:t>GIÁO VIÊN</w:t>
      </w:r>
    </w:p>
    <w:p w14:paraId="2E671487" w14:textId="21F24F81" w:rsidR="00B3629A" w:rsidRPr="00DB2EAD" w:rsidRDefault="00B3629A" w:rsidP="00C76EC7">
      <w:pPr>
        <w:tabs>
          <w:tab w:val="left" w:pos="567"/>
        </w:tabs>
        <w:spacing w:after="0" w:line="240" w:lineRule="auto"/>
        <w:jc w:val="center"/>
        <w:rPr>
          <w:rFonts w:ascii="Times New Roman" w:hAnsi="Times New Roman"/>
          <w:b/>
          <w:color w:val="000000" w:themeColor="text1"/>
          <w:sz w:val="28"/>
          <w:szCs w:val="28"/>
        </w:rPr>
      </w:pPr>
      <w:r w:rsidRPr="00DB2EAD">
        <w:rPr>
          <w:rFonts w:ascii="Times New Roman" w:hAnsi="Times New Roman"/>
          <w:b/>
          <w:color w:val="000000" w:themeColor="text1"/>
          <w:sz w:val="28"/>
          <w:szCs w:val="28"/>
        </w:rPr>
        <w:lastRenderedPageBreak/>
        <w:t xml:space="preserve">Thượng tá </w:t>
      </w:r>
      <w:r w:rsidR="002C44C9" w:rsidRPr="00DB2EAD">
        <w:rPr>
          <w:rFonts w:ascii="Times New Roman" w:hAnsi="Times New Roman"/>
          <w:b/>
          <w:color w:val="000000" w:themeColor="text1"/>
          <w:sz w:val="28"/>
          <w:szCs w:val="28"/>
        </w:rPr>
        <w:t>Lê Văn Thắng</w:t>
      </w:r>
    </w:p>
    <w:p w14:paraId="6F4B8C73" w14:textId="570D40B8" w:rsidR="002C44C9" w:rsidRPr="00DB2EAD" w:rsidRDefault="00540B0B" w:rsidP="00C76EC7">
      <w:pPr>
        <w:tabs>
          <w:tab w:val="left" w:pos="567"/>
        </w:tabs>
        <w:spacing w:after="0" w:line="240" w:lineRule="auto"/>
        <w:jc w:val="center"/>
        <w:rPr>
          <w:rFonts w:ascii="Times New Roman" w:hAnsi="Times New Roman"/>
          <w:b/>
          <w:color w:val="000000" w:themeColor="text1"/>
          <w:sz w:val="28"/>
          <w:szCs w:val="28"/>
        </w:rPr>
      </w:pPr>
      <w:r w:rsidRPr="00DB2EAD">
        <w:rPr>
          <w:rFonts w:ascii="Times New Roman" w:hAnsi="Times New Roman"/>
          <w:noProof/>
          <w:color w:val="000000" w:themeColor="text1"/>
          <w:sz w:val="28"/>
          <w:szCs w:val="28"/>
        </w:rPr>
        <mc:AlternateContent>
          <mc:Choice Requires="wps">
            <w:drawing>
              <wp:anchor distT="0" distB="0" distL="114300" distR="114300" simplePos="0" relativeHeight="251698688" behindDoc="0" locked="0" layoutInCell="1" allowOverlap="1" wp14:anchorId="157EF4A3" wp14:editId="78ED35B1">
                <wp:simplePos x="0" y="0"/>
                <wp:positionH relativeFrom="column">
                  <wp:posOffset>-36830</wp:posOffset>
                </wp:positionH>
                <wp:positionV relativeFrom="paragraph">
                  <wp:posOffset>70485</wp:posOffset>
                </wp:positionV>
                <wp:extent cx="6019800" cy="9191625"/>
                <wp:effectExtent l="19050" t="19050" r="38100" b="47625"/>
                <wp:wrapNone/>
                <wp:docPr id="19"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191625"/>
                        </a:xfrm>
                        <a:prstGeom prst="rect">
                          <a:avLst/>
                        </a:prstGeom>
                        <a:no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6A010F9" id="Rectangle 51" o:spid="_x0000_s1026" style="position:absolute;margin-left:-2.9pt;margin-top:5.55pt;width:474pt;height:723.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" filled="f" strokeweight="4.5pt">
                <v:stroke linestyle="thickThin"/>
              </v:rect>
            </w:pict>
          </mc:Fallback>
        </mc:AlternateContent>
      </w:r>
    </w:p>
    <w:p w14:paraId="514E4542" w14:textId="0D718523" w:rsidR="00BA308E" w:rsidRPr="00DB2EAD" w:rsidRDefault="00BA308E" w:rsidP="00C76EC7">
      <w:pPr>
        <w:tabs>
          <w:tab w:val="left" w:pos="567"/>
        </w:tabs>
        <w:spacing w:after="0" w:line="240" w:lineRule="auto"/>
        <w:jc w:val="center"/>
        <w:rPr>
          <w:rFonts w:ascii="Times New Roman" w:hAnsi="Times New Roman"/>
          <w:i/>
          <w:color w:val="000000" w:themeColor="text1"/>
          <w:sz w:val="28"/>
          <w:szCs w:val="28"/>
        </w:rPr>
      </w:pPr>
      <w:r w:rsidRPr="00DB2EAD">
        <w:rPr>
          <w:rFonts w:ascii="Times New Roman" w:hAnsi="Times New Roman"/>
          <w:i/>
          <w:color w:val="000000" w:themeColor="text1"/>
          <w:sz w:val="28"/>
          <w:szCs w:val="28"/>
        </w:rPr>
        <w:t>Ngày</w:t>
      </w:r>
      <w:r w:rsidR="004668BD" w:rsidRPr="00DB2EAD">
        <w:rPr>
          <w:rFonts w:ascii="Times New Roman" w:hAnsi="Times New Roman"/>
          <w:i/>
          <w:color w:val="000000" w:themeColor="text1"/>
          <w:sz w:val="28"/>
          <w:szCs w:val="28"/>
        </w:rPr>
        <w:t xml:space="preserve"> </w:t>
      </w:r>
      <w:r w:rsidR="002A2700" w:rsidRPr="00DB2EAD">
        <w:rPr>
          <w:rFonts w:ascii="Times New Roman" w:hAnsi="Times New Roman"/>
          <w:i/>
          <w:color w:val="000000" w:themeColor="text1"/>
          <w:sz w:val="28"/>
          <w:szCs w:val="28"/>
        </w:rPr>
        <w:t xml:space="preserve">  </w:t>
      </w:r>
      <w:r w:rsidR="004668BD" w:rsidRPr="00DB2EAD">
        <w:rPr>
          <w:rFonts w:ascii="Times New Roman" w:hAnsi="Times New Roman"/>
          <w:i/>
          <w:color w:val="000000" w:themeColor="text1"/>
          <w:sz w:val="28"/>
          <w:szCs w:val="28"/>
        </w:rPr>
        <w:t xml:space="preserve"> </w:t>
      </w:r>
      <w:r w:rsidR="00E33B68" w:rsidRPr="00DB2EAD">
        <w:rPr>
          <w:rFonts w:ascii="Times New Roman" w:hAnsi="Times New Roman"/>
          <w:i/>
          <w:color w:val="000000" w:themeColor="text1"/>
          <w:sz w:val="28"/>
          <w:szCs w:val="28"/>
        </w:rPr>
        <w:t xml:space="preserve"> </w:t>
      </w:r>
      <w:r w:rsidRPr="00DB2EAD">
        <w:rPr>
          <w:rFonts w:ascii="Times New Roman" w:hAnsi="Times New Roman"/>
          <w:i/>
          <w:color w:val="000000" w:themeColor="text1"/>
          <w:sz w:val="28"/>
          <w:szCs w:val="28"/>
        </w:rPr>
        <w:t xml:space="preserve"> tháng </w:t>
      </w:r>
      <w:r w:rsidR="002C44C9" w:rsidRPr="00DB2EAD">
        <w:rPr>
          <w:rFonts w:ascii="Times New Roman" w:hAnsi="Times New Roman"/>
          <w:i/>
          <w:color w:val="000000" w:themeColor="text1"/>
          <w:sz w:val="28"/>
          <w:szCs w:val="28"/>
        </w:rPr>
        <w:t>07</w:t>
      </w:r>
      <w:r w:rsidR="00754051" w:rsidRPr="00DB2EAD">
        <w:rPr>
          <w:rFonts w:ascii="Times New Roman" w:hAnsi="Times New Roman"/>
          <w:i/>
          <w:color w:val="000000" w:themeColor="text1"/>
          <w:sz w:val="28"/>
          <w:szCs w:val="28"/>
        </w:rPr>
        <w:t xml:space="preserve"> năm 202</w:t>
      </w:r>
      <w:r w:rsidR="002C44C9" w:rsidRPr="00DB2EAD">
        <w:rPr>
          <w:rFonts w:ascii="Times New Roman" w:hAnsi="Times New Roman"/>
          <w:i/>
          <w:color w:val="000000" w:themeColor="text1"/>
          <w:sz w:val="28"/>
          <w:szCs w:val="28"/>
        </w:rPr>
        <w:t>3</w:t>
      </w:r>
    </w:p>
    <w:p w14:paraId="3D9C6D13" w14:textId="35114945" w:rsidR="00E33B68" w:rsidRPr="00DB2EAD" w:rsidRDefault="00E33B68" w:rsidP="00C76EC7">
      <w:pPr>
        <w:tabs>
          <w:tab w:val="left" w:pos="567"/>
        </w:tabs>
        <w:spacing w:after="0" w:line="240" w:lineRule="auto"/>
        <w:jc w:val="center"/>
        <w:rPr>
          <w:rFonts w:ascii="Times New Roman" w:hAnsi="Times New Roman"/>
          <w:i/>
          <w:color w:val="000000" w:themeColor="text1"/>
          <w:sz w:val="16"/>
          <w:szCs w:val="16"/>
        </w:rPr>
      </w:pPr>
    </w:p>
    <w:p w14:paraId="7334ADF6" w14:textId="77777777" w:rsidR="00E33B68" w:rsidRPr="00DB2EAD" w:rsidRDefault="00E33B68" w:rsidP="00C76EC7">
      <w:pPr>
        <w:tabs>
          <w:tab w:val="left" w:pos="567"/>
        </w:tabs>
        <w:spacing w:after="0" w:line="240" w:lineRule="auto"/>
        <w:jc w:val="center"/>
        <w:rPr>
          <w:rFonts w:ascii="Times New Roman" w:hAnsi="Times New Roman"/>
          <w:i/>
          <w:color w:val="000000" w:themeColor="text1"/>
          <w:sz w:val="16"/>
          <w:szCs w:val="16"/>
        </w:rPr>
      </w:pPr>
    </w:p>
    <w:p w14:paraId="42C3E140" w14:textId="380C05AE" w:rsidR="00BA308E" w:rsidRPr="00DB2EAD" w:rsidRDefault="00BA308E" w:rsidP="00C76EC7">
      <w:pPr>
        <w:tabs>
          <w:tab w:val="left" w:pos="567"/>
        </w:tabs>
        <w:spacing w:after="0" w:line="240" w:lineRule="auto"/>
        <w:jc w:val="center"/>
        <w:rPr>
          <w:rFonts w:ascii="Times New Roman" w:hAnsi="Times New Roman"/>
          <w:b/>
          <w:color w:val="000000" w:themeColor="text1"/>
          <w:sz w:val="26"/>
          <w:szCs w:val="26"/>
        </w:rPr>
      </w:pPr>
      <w:r w:rsidRPr="00DB2EAD">
        <w:rPr>
          <w:rFonts w:ascii="Times New Roman" w:hAnsi="Times New Roman"/>
          <w:b/>
          <w:color w:val="000000" w:themeColor="text1"/>
          <w:sz w:val="26"/>
          <w:szCs w:val="26"/>
        </w:rPr>
        <w:t>PHÊ DUYỆT</w:t>
      </w:r>
    </w:p>
    <w:p w14:paraId="6FA519C8" w14:textId="4702A4A9" w:rsidR="00BA308E" w:rsidRPr="00DB2EAD" w:rsidRDefault="00BA308E" w:rsidP="00C76EC7">
      <w:pPr>
        <w:tabs>
          <w:tab w:val="left" w:pos="567"/>
        </w:tabs>
        <w:spacing w:after="0" w:line="240" w:lineRule="auto"/>
        <w:ind w:right="136"/>
        <w:jc w:val="center"/>
        <w:rPr>
          <w:rFonts w:ascii="Times New Roman" w:hAnsi="Times New Roman"/>
          <w:b/>
          <w:color w:val="000000" w:themeColor="text1"/>
          <w:sz w:val="28"/>
          <w:szCs w:val="28"/>
        </w:rPr>
      </w:pPr>
      <w:r w:rsidRPr="00DB2EAD">
        <w:rPr>
          <w:rFonts w:ascii="Times New Roman" w:hAnsi="Times New Roman"/>
          <w:b/>
          <w:color w:val="000000" w:themeColor="text1"/>
          <w:sz w:val="28"/>
          <w:szCs w:val="28"/>
        </w:rPr>
        <w:t xml:space="preserve">CỦA </w:t>
      </w:r>
      <w:r w:rsidR="00E33B68" w:rsidRPr="00DB2EAD">
        <w:rPr>
          <w:rFonts w:ascii="Times New Roman" w:hAnsi="Times New Roman"/>
          <w:b/>
          <w:color w:val="000000" w:themeColor="text1"/>
          <w:sz w:val="28"/>
          <w:szCs w:val="28"/>
        </w:rPr>
        <w:t>TRƯỞNG BAN TỔ CHỨC</w:t>
      </w:r>
    </w:p>
    <w:p w14:paraId="4B73CF9F" w14:textId="34F0D3A4" w:rsidR="00E33B68" w:rsidRPr="00DB2EAD" w:rsidRDefault="00E33B68" w:rsidP="00C76EC7">
      <w:pPr>
        <w:tabs>
          <w:tab w:val="left" w:pos="567"/>
        </w:tabs>
        <w:spacing w:after="0" w:line="240" w:lineRule="auto"/>
        <w:ind w:right="136"/>
        <w:jc w:val="center"/>
        <w:rPr>
          <w:rFonts w:ascii="Times New Roman" w:hAnsi="Times New Roman"/>
          <w:b/>
          <w:color w:val="000000" w:themeColor="text1"/>
          <w:sz w:val="16"/>
          <w:szCs w:val="16"/>
        </w:rPr>
      </w:pPr>
    </w:p>
    <w:p w14:paraId="15F3FBFE" w14:textId="77777777" w:rsidR="00E33B68" w:rsidRPr="00DB2EAD" w:rsidRDefault="00E33B68" w:rsidP="00C76EC7">
      <w:pPr>
        <w:tabs>
          <w:tab w:val="left" w:pos="567"/>
        </w:tabs>
        <w:spacing w:after="0" w:line="240" w:lineRule="auto"/>
        <w:ind w:right="136"/>
        <w:jc w:val="center"/>
        <w:rPr>
          <w:rFonts w:ascii="Times New Roman" w:hAnsi="Times New Roman"/>
          <w:b/>
          <w:color w:val="000000" w:themeColor="text1"/>
          <w:sz w:val="16"/>
          <w:szCs w:val="16"/>
        </w:rPr>
      </w:pPr>
    </w:p>
    <w:p w14:paraId="2BDAFD14" w14:textId="6B4E0694" w:rsidR="00BA308E" w:rsidRPr="00DB2EAD" w:rsidRDefault="00BA308E" w:rsidP="006E7F5D">
      <w:pPr>
        <w:tabs>
          <w:tab w:val="left" w:pos="567"/>
        </w:tabs>
        <w:spacing w:before="120" w:after="0" w:line="240" w:lineRule="auto"/>
        <w:ind w:left="567" w:right="138"/>
        <w:jc w:val="both"/>
        <w:rPr>
          <w:rFonts w:ascii="Times New Roman" w:hAnsi="Times New Roman"/>
          <w:b/>
          <w:color w:val="000000" w:themeColor="text1"/>
          <w:sz w:val="28"/>
          <w:szCs w:val="28"/>
        </w:rPr>
      </w:pPr>
      <w:r w:rsidRPr="00DB2EAD">
        <w:rPr>
          <w:rFonts w:ascii="Times New Roman" w:hAnsi="Times New Roman"/>
          <w:b/>
          <w:color w:val="000000" w:themeColor="text1"/>
          <w:sz w:val="28"/>
          <w:szCs w:val="28"/>
        </w:rPr>
        <w:t xml:space="preserve">1. Phê duyệt giáo án: </w:t>
      </w:r>
      <w:r w:rsidR="00E71ADD" w:rsidRPr="00DB2EAD">
        <w:rPr>
          <w:rFonts w:ascii="Times New Roman" w:hAnsi="Times New Roman"/>
          <w:b/>
          <w:bCs/>
          <w:color w:val="000000" w:themeColor="text1"/>
          <w:sz w:val="28"/>
          <w:szCs w:val="28"/>
        </w:rPr>
        <w:t>Chuyên ngành Thông tin liên lạc</w:t>
      </w:r>
    </w:p>
    <w:p w14:paraId="5EB8B924" w14:textId="09259A4A" w:rsidR="006E7F5D" w:rsidRPr="006E7F5D" w:rsidRDefault="006E7F5D" w:rsidP="007719FD">
      <w:pPr>
        <w:tabs>
          <w:tab w:val="left" w:pos="567"/>
        </w:tabs>
        <w:spacing w:before="120" w:after="0" w:line="240" w:lineRule="auto"/>
        <w:rPr>
          <w:rFonts w:ascii="Times New Roman Bold" w:hAnsi="Times New Roman Bold"/>
          <w:b/>
          <w:color w:val="000000" w:themeColor="text1"/>
          <w:spacing w:val="2"/>
          <w:w w:val="96"/>
          <w:sz w:val="32"/>
          <w:szCs w:val="32"/>
        </w:rPr>
      </w:pPr>
      <w:r w:rsidRPr="006E7F5D">
        <w:rPr>
          <w:rFonts w:ascii="Times New Roman" w:hAnsi="Times New Roman"/>
          <w:b/>
          <w:color w:val="000000" w:themeColor="text1"/>
          <w:spacing w:val="2"/>
          <w:w w:val="96"/>
          <w:sz w:val="28"/>
          <w:szCs w:val="28"/>
        </w:rPr>
        <w:t xml:space="preserve"> </w:t>
      </w:r>
      <w:r w:rsidR="007719FD">
        <w:rPr>
          <w:rFonts w:ascii="Times New Roman" w:hAnsi="Times New Roman"/>
          <w:b/>
          <w:color w:val="000000" w:themeColor="text1"/>
          <w:spacing w:val="2"/>
          <w:w w:val="96"/>
          <w:sz w:val="28"/>
          <w:szCs w:val="28"/>
        </w:rPr>
        <w:t xml:space="preserve">       </w:t>
      </w:r>
      <w:r w:rsidR="00BA308E" w:rsidRPr="006E7F5D">
        <w:rPr>
          <w:rFonts w:ascii="Times New Roman" w:hAnsi="Times New Roman"/>
          <w:b/>
          <w:color w:val="000000" w:themeColor="text1"/>
          <w:spacing w:val="2"/>
          <w:w w:val="96"/>
          <w:sz w:val="28"/>
          <w:szCs w:val="28"/>
        </w:rPr>
        <w:t xml:space="preserve">Bài: </w:t>
      </w:r>
      <w:r w:rsidRPr="007719FD">
        <w:rPr>
          <w:rFonts w:ascii="Times New Roman" w:hAnsi="Times New Roman"/>
          <w:b/>
          <w:color w:val="000000" w:themeColor="text1"/>
          <w:spacing w:val="2"/>
          <w:w w:val="96"/>
          <w:sz w:val="28"/>
          <w:szCs w:val="28"/>
        </w:rPr>
        <w:t>Bài: Khai thác, sử dụng thiết bị vi ba số nhảy tần VHCR/10G</w:t>
      </w:r>
    </w:p>
    <w:p w14:paraId="239812F9" w14:textId="61AC34AF" w:rsidR="00BA308E" w:rsidRPr="00DB2EAD" w:rsidRDefault="00BA308E" w:rsidP="006E7F5D">
      <w:pPr>
        <w:tabs>
          <w:tab w:val="left" w:pos="567"/>
        </w:tabs>
        <w:spacing w:before="120" w:after="0" w:line="240" w:lineRule="auto"/>
        <w:ind w:left="567" w:right="424"/>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Của:</w:t>
      </w:r>
      <w:r w:rsidR="004668BD" w:rsidRPr="00DB2EAD">
        <w:rPr>
          <w:rFonts w:ascii="Times New Roman" w:hAnsi="Times New Roman"/>
          <w:color w:val="000000" w:themeColor="text1"/>
          <w:sz w:val="28"/>
          <w:szCs w:val="28"/>
        </w:rPr>
        <w:t xml:space="preserve"> </w:t>
      </w:r>
      <w:r w:rsidR="00E71ADD" w:rsidRPr="00DB2EAD">
        <w:rPr>
          <w:rFonts w:ascii="Times New Roman" w:hAnsi="Times New Roman"/>
          <w:color w:val="000000" w:themeColor="text1"/>
          <w:sz w:val="28"/>
          <w:szCs w:val="28"/>
        </w:rPr>
        <w:t xml:space="preserve">Thượng tá </w:t>
      </w:r>
      <w:r w:rsidR="00BF1B18" w:rsidRPr="00DB2EAD">
        <w:rPr>
          <w:rFonts w:ascii="Times New Roman" w:hAnsi="Times New Roman"/>
          <w:color w:val="000000" w:themeColor="text1"/>
          <w:sz w:val="28"/>
          <w:szCs w:val="28"/>
        </w:rPr>
        <w:t>Lê Văn Thắng</w:t>
      </w:r>
      <w:r w:rsidR="00E71ADD" w:rsidRPr="00DB2EAD">
        <w:rPr>
          <w:rFonts w:ascii="Times New Roman" w:hAnsi="Times New Roman"/>
          <w:color w:val="000000" w:themeColor="text1"/>
          <w:sz w:val="28"/>
          <w:szCs w:val="28"/>
        </w:rPr>
        <w:t xml:space="preserve">, </w:t>
      </w:r>
      <w:r w:rsidR="00BF1B18" w:rsidRPr="00DB2EAD">
        <w:rPr>
          <w:rFonts w:ascii="Times New Roman" w:hAnsi="Times New Roman"/>
          <w:color w:val="000000" w:themeColor="text1"/>
          <w:sz w:val="28"/>
          <w:szCs w:val="28"/>
        </w:rPr>
        <w:t>Giảng viên Khoa Viễn thông</w:t>
      </w:r>
      <w:r w:rsidR="00E71ADD" w:rsidRPr="00DB2EAD">
        <w:rPr>
          <w:rFonts w:ascii="Times New Roman" w:hAnsi="Times New Roman"/>
          <w:color w:val="000000" w:themeColor="text1"/>
          <w:sz w:val="28"/>
          <w:szCs w:val="28"/>
        </w:rPr>
        <w:t>/Trường SQTT</w:t>
      </w:r>
    </w:p>
    <w:p w14:paraId="1C1C9D5F" w14:textId="77777777" w:rsidR="00BA308E" w:rsidRPr="00DB2EAD" w:rsidRDefault="00BA308E" w:rsidP="006E7F5D">
      <w:pPr>
        <w:tabs>
          <w:tab w:val="left" w:pos="567"/>
        </w:tabs>
        <w:spacing w:before="120" w:after="0" w:line="240" w:lineRule="auto"/>
        <w:ind w:left="567" w:right="136"/>
        <w:jc w:val="both"/>
        <w:rPr>
          <w:rFonts w:ascii="Times New Roman" w:hAnsi="Times New Roman"/>
          <w:b/>
          <w:color w:val="000000" w:themeColor="text1"/>
          <w:sz w:val="28"/>
          <w:szCs w:val="28"/>
        </w:rPr>
      </w:pPr>
      <w:r w:rsidRPr="00DB2EAD">
        <w:rPr>
          <w:rFonts w:ascii="Times New Roman" w:hAnsi="Times New Roman"/>
          <w:b/>
          <w:color w:val="000000" w:themeColor="text1"/>
          <w:sz w:val="28"/>
          <w:szCs w:val="28"/>
        </w:rPr>
        <w:t>2. Địa điểm phê duyệt</w:t>
      </w:r>
    </w:p>
    <w:p w14:paraId="10CE00DC" w14:textId="77777777" w:rsidR="00BA308E" w:rsidRPr="00DB2EAD" w:rsidRDefault="00BA308E" w:rsidP="006E7F5D">
      <w:pPr>
        <w:tabs>
          <w:tab w:val="left" w:pos="567"/>
        </w:tabs>
        <w:spacing w:before="120" w:after="0" w:line="240" w:lineRule="auto"/>
        <w:ind w:left="567" w:right="136"/>
        <w:jc w:val="both"/>
        <w:rPr>
          <w:rFonts w:ascii="Times New Roman" w:hAnsi="Times New Roman"/>
          <w:bCs/>
          <w:iCs/>
          <w:color w:val="000000" w:themeColor="text1"/>
          <w:sz w:val="28"/>
          <w:szCs w:val="28"/>
        </w:rPr>
      </w:pPr>
      <w:r w:rsidRPr="00DB2EAD">
        <w:rPr>
          <w:rFonts w:ascii="Times New Roman" w:hAnsi="Times New Roman"/>
          <w:bCs/>
          <w:iCs/>
          <w:color w:val="000000" w:themeColor="text1"/>
          <w:sz w:val="28"/>
          <w:szCs w:val="28"/>
        </w:rPr>
        <w:t>a) Thông qua tại:</w:t>
      </w:r>
    </w:p>
    <w:p w14:paraId="4A03A601" w14:textId="40B93494" w:rsidR="00BA308E" w:rsidRPr="00DB2EAD" w:rsidRDefault="00BA308E" w:rsidP="006E7F5D">
      <w:pPr>
        <w:tabs>
          <w:tab w:val="left" w:pos="567"/>
        </w:tabs>
        <w:spacing w:before="120"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 Địa điểm:</w:t>
      </w:r>
      <w:r w:rsidR="004668BD" w:rsidRPr="00DB2EAD">
        <w:rPr>
          <w:rFonts w:ascii="Times New Roman" w:hAnsi="Times New Roman"/>
          <w:color w:val="000000" w:themeColor="text1"/>
          <w:sz w:val="28"/>
          <w:szCs w:val="28"/>
        </w:rPr>
        <w:t xml:space="preserve"> </w:t>
      </w:r>
      <w:r w:rsidR="00E71ADD" w:rsidRPr="00DB2EAD">
        <w:rPr>
          <w:rFonts w:ascii="Times New Roman" w:hAnsi="Times New Roman"/>
          <w:color w:val="000000" w:themeColor="text1"/>
          <w:sz w:val="28"/>
          <w:szCs w:val="28"/>
        </w:rPr>
        <w:t>…………………………………………………………………</w:t>
      </w:r>
    </w:p>
    <w:p w14:paraId="0904430B" w14:textId="45F4D446" w:rsidR="00BA308E" w:rsidRPr="00DB2EAD" w:rsidRDefault="00BA308E" w:rsidP="006E7F5D">
      <w:pPr>
        <w:tabs>
          <w:tab w:val="left" w:pos="567"/>
        </w:tabs>
        <w:spacing w:before="120"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 xml:space="preserve">- Thời gian: </w:t>
      </w:r>
      <w:r w:rsidR="00E71ADD" w:rsidRPr="00DB2EAD">
        <w:rPr>
          <w:rFonts w:ascii="Times New Roman" w:hAnsi="Times New Roman"/>
          <w:color w:val="000000" w:themeColor="text1"/>
          <w:sz w:val="28"/>
          <w:szCs w:val="28"/>
        </w:rPr>
        <w:t>………………………………………………………………...</w:t>
      </w:r>
    </w:p>
    <w:p w14:paraId="038CA5D6" w14:textId="6F6211C4" w:rsidR="00BA308E" w:rsidRPr="00DB2EAD" w:rsidRDefault="00BA308E" w:rsidP="006E7F5D">
      <w:pPr>
        <w:tabs>
          <w:tab w:val="left" w:pos="567"/>
        </w:tabs>
        <w:spacing w:before="120"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 Ngày………tháng</w:t>
      </w:r>
      <w:r w:rsidR="004668BD" w:rsidRPr="00DB2EAD">
        <w:rPr>
          <w:rFonts w:ascii="Times New Roman" w:hAnsi="Times New Roman"/>
          <w:color w:val="000000" w:themeColor="text1"/>
          <w:sz w:val="28"/>
          <w:szCs w:val="28"/>
        </w:rPr>
        <w:t xml:space="preserve"> </w:t>
      </w:r>
      <w:r w:rsidR="00D57A1A" w:rsidRPr="00DB2EAD">
        <w:rPr>
          <w:rFonts w:ascii="Times New Roman" w:hAnsi="Times New Roman"/>
          <w:color w:val="000000" w:themeColor="text1"/>
          <w:sz w:val="28"/>
          <w:szCs w:val="28"/>
        </w:rPr>
        <w:t>7</w:t>
      </w:r>
      <w:r w:rsidR="004668BD" w:rsidRPr="00DB2EAD">
        <w:rPr>
          <w:rFonts w:ascii="Times New Roman" w:hAnsi="Times New Roman"/>
          <w:color w:val="000000" w:themeColor="text1"/>
          <w:sz w:val="28"/>
          <w:szCs w:val="28"/>
        </w:rPr>
        <w:t xml:space="preserve"> </w:t>
      </w:r>
      <w:r w:rsidR="00754051" w:rsidRPr="00DB2EAD">
        <w:rPr>
          <w:rFonts w:ascii="Times New Roman" w:hAnsi="Times New Roman"/>
          <w:color w:val="000000" w:themeColor="text1"/>
          <w:sz w:val="28"/>
          <w:szCs w:val="28"/>
        </w:rPr>
        <w:t>năm 202</w:t>
      </w:r>
      <w:r w:rsidR="00D57A1A" w:rsidRPr="00DB2EAD">
        <w:rPr>
          <w:rFonts w:ascii="Times New Roman" w:hAnsi="Times New Roman"/>
          <w:color w:val="000000" w:themeColor="text1"/>
          <w:sz w:val="28"/>
          <w:szCs w:val="28"/>
        </w:rPr>
        <w:t>3</w:t>
      </w:r>
    </w:p>
    <w:p w14:paraId="45C2B5FE" w14:textId="77777777" w:rsidR="00BA308E" w:rsidRPr="00DB2EAD" w:rsidRDefault="00BA308E" w:rsidP="006E7F5D">
      <w:pPr>
        <w:tabs>
          <w:tab w:val="left" w:pos="567"/>
        </w:tabs>
        <w:spacing w:before="120" w:after="0" w:line="240" w:lineRule="auto"/>
        <w:ind w:left="567" w:right="136"/>
        <w:jc w:val="both"/>
        <w:rPr>
          <w:rFonts w:ascii="Times New Roman" w:hAnsi="Times New Roman"/>
          <w:bCs/>
          <w:iCs/>
          <w:color w:val="000000" w:themeColor="text1"/>
          <w:sz w:val="28"/>
          <w:szCs w:val="28"/>
        </w:rPr>
      </w:pPr>
      <w:r w:rsidRPr="00DB2EAD">
        <w:rPr>
          <w:rFonts w:ascii="Times New Roman" w:hAnsi="Times New Roman"/>
          <w:bCs/>
          <w:iCs/>
          <w:color w:val="000000" w:themeColor="text1"/>
          <w:sz w:val="28"/>
          <w:szCs w:val="28"/>
        </w:rPr>
        <w:t>b) Phê duyệt tại:</w:t>
      </w:r>
    </w:p>
    <w:p w14:paraId="22FA3E34" w14:textId="77777777" w:rsidR="00E71ADD" w:rsidRPr="00DB2EAD" w:rsidRDefault="00BA308E" w:rsidP="006E7F5D">
      <w:pPr>
        <w:tabs>
          <w:tab w:val="left" w:pos="567"/>
        </w:tabs>
        <w:spacing w:before="120"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 Địa điểm:</w:t>
      </w:r>
      <w:r w:rsidR="004668BD" w:rsidRPr="00DB2EAD">
        <w:rPr>
          <w:rFonts w:ascii="Times New Roman" w:hAnsi="Times New Roman"/>
          <w:color w:val="000000" w:themeColor="text1"/>
          <w:sz w:val="28"/>
          <w:szCs w:val="28"/>
        </w:rPr>
        <w:t xml:space="preserve"> </w:t>
      </w:r>
      <w:r w:rsidR="00E71ADD" w:rsidRPr="00DB2EAD">
        <w:rPr>
          <w:rFonts w:ascii="Times New Roman" w:hAnsi="Times New Roman"/>
          <w:color w:val="000000" w:themeColor="text1"/>
          <w:sz w:val="28"/>
          <w:szCs w:val="28"/>
        </w:rPr>
        <w:t>…………………………………………………………………</w:t>
      </w:r>
    </w:p>
    <w:p w14:paraId="73EE4E2A" w14:textId="73F174AF" w:rsidR="00E71ADD" w:rsidRPr="00DB2EAD" w:rsidRDefault="00BA308E" w:rsidP="006E7F5D">
      <w:pPr>
        <w:tabs>
          <w:tab w:val="left" w:pos="567"/>
        </w:tabs>
        <w:spacing w:before="120"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 Thời gian:</w:t>
      </w:r>
      <w:r w:rsidR="00E71ADD" w:rsidRPr="00DB2EAD">
        <w:rPr>
          <w:rFonts w:ascii="Times New Roman" w:hAnsi="Times New Roman"/>
          <w:color w:val="000000" w:themeColor="text1"/>
          <w:sz w:val="28"/>
          <w:szCs w:val="28"/>
        </w:rPr>
        <w:t xml:space="preserve"> ………………………………………………………………</w:t>
      </w:r>
    </w:p>
    <w:p w14:paraId="34BF7693" w14:textId="77777777" w:rsidR="00E71ADD" w:rsidRPr="00DB2EAD" w:rsidRDefault="00E71ADD" w:rsidP="00C76EC7">
      <w:pPr>
        <w:tabs>
          <w:tab w:val="left" w:pos="567"/>
        </w:tabs>
        <w:spacing w:after="0" w:line="240" w:lineRule="auto"/>
        <w:ind w:left="567" w:right="136"/>
        <w:jc w:val="both"/>
        <w:rPr>
          <w:rFonts w:ascii="Times New Roman" w:hAnsi="Times New Roman"/>
          <w:color w:val="000000" w:themeColor="text1"/>
          <w:sz w:val="28"/>
          <w:szCs w:val="28"/>
        </w:rPr>
      </w:pPr>
    </w:p>
    <w:p w14:paraId="17999A17" w14:textId="790D36CE" w:rsidR="00BA308E" w:rsidRPr="00DB2EAD" w:rsidRDefault="00BA308E" w:rsidP="00C76EC7">
      <w:pPr>
        <w:tabs>
          <w:tab w:val="left" w:pos="567"/>
        </w:tabs>
        <w:spacing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 Ngày………tháng</w:t>
      </w:r>
      <w:r w:rsidR="004668BD" w:rsidRPr="00DB2EAD">
        <w:rPr>
          <w:rFonts w:ascii="Times New Roman" w:hAnsi="Times New Roman"/>
          <w:color w:val="000000" w:themeColor="text1"/>
          <w:sz w:val="28"/>
          <w:szCs w:val="28"/>
        </w:rPr>
        <w:t xml:space="preserve"> </w:t>
      </w:r>
      <w:r w:rsidR="00D57A1A" w:rsidRPr="00DB2EAD">
        <w:rPr>
          <w:rFonts w:ascii="Times New Roman" w:hAnsi="Times New Roman"/>
          <w:color w:val="000000" w:themeColor="text1"/>
          <w:sz w:val="28"/>
          <w:szCs w:val="28"/>
        </w:rPr>
        <w:t>7</w:t>
      </w:r>
      <w:r w:rsidR="004668BD" w:rsidRPr="00DB2EAD">
        <w:rPr>
          <w:rFonts w:ascii="Times New Roman" w:hAnsi="Times New Roman"/>
          <w:color w:val="000000" w:themeColor="text1"/>
          <w:sz w:val="28"/>
          <w:szCs w:val="28"/>
        </w:rPr>
        <w:t xml:space="preserve"> </w:t>
      </w:r>
      <w:r w:rsidR="00754051" w:rsidRPr="00DB2EAD">
        <w:rPr>
          <w:rFonts w:ascii="Times New Roman" w:hAnsi="Times New Roman"/>
          <w:color w:val="000000" w:themeColor="text1"/>
          <w:sz w:val="28"/>
          <w:szCs w:val="28"/>
        </w:rPr>
        <w:t>năm 20</w:t>
      </w:r>
      <w:r w:rsidR="00D57A1A" w:rsidRPr="00DB2EAD">
        <w:rPr>
          <w:rFonts w:ascii="Times New Roman" w:hAnsi="Times New Roman"/>
          <w:color w:val="000000" w:themeColor="text1"/>
          <w:sz w:val="28"/>
          <w:szCs w:val="28"/>
        </w:rPr>
        <w:t>23</w:t>
      </w:r>
    </w:p>
    <w:p w14:paraId="7AB9144E" w14:textId="77777777" w:rsidR="00BA308E" w:rsidRPr="00DB2EAD" w:rsidRDefault="00BA308E" w:rsidP="00C76EC7">
      <w:pPr>
        <w:tabs>
          <w:tab w:val="left" w:pos="567"/>
        </w:tabs>
        <w:spacing w:after="0" w:line="240" w:lineRule="auto"/>
        <w:ind w:left="567" w:right="136"/>
        <w:jc w:val="both"/>
        <w:rPr>
          <w:rFonts w:ascii="Times New Roman" w:hAnsi="Times New Roman"/>
          <w:b/>
          <w:color w:val="000000" w:themeColor="text1"/>
          <w:sz w:val="28"/>
          <w:szCs w:val="28"/>
        </w:rPr>
      </w:pPr>
      <w:r w:rsidRPr="00DB2EAD">
        <w:rPr>
          <w:rFonts w:ascii="Times New Roman" w:hAnsi="Times New Roman"/>
          <w:b/>
          <w:color w:val="000000" w:themeColor="text1"/>
          <w:sz w:val="28"/>
          <w:szCs w:val="28"/>
        </w:rPr>
        <w:t>3. Nội dung phê duyệt</w:t>
      </w:r>
    </w:p>
    <w:p w14:paraId="294CFE21" w14:textId="3A53A8E5" w:rsidR="00BA308E" w:rsidRPr="00DB2EAD" w:rsidRDefault="00BA308E" w:rsidP="00C76EC7">
      <w:pPr>
        <w:tabs>
          <w:tab w:val="left" w:pos="567"/>
        </w:tabs>
        <w:spacing w:after="0" w:line="240" w:lineRule="auto"/>
        <w:ind w:left="567" w:right="136"/>
        <w:jc w:val="both"/>
        <w:rPr>
          <w:rFonts w:ascii="Times New Roman" w:hAnsi="Times New Roman"/>
          <w:bCs/>
          <w:iCs/>
          <w:color w:val="000000" w:themeColor="text1"/>
          <w:sz w:val="28"/>
          <w:szCs w:val="28"/>
        </w:rPr>
      </w:pPr>
      <w:r w:rsidRPr="00DB2EAD">
        <w:rPr>
          <w:rFonts w:ascii="Times New Roman" w:hAnsi="Times New Roman"/>
          <w:bCs/>
          <w:iCs/>
          <w:color w:val="000000" w:themeColor="text1"/>
          <w:sz w:val="28"/>
          <w:szCs w:val="28"/>
        </w:rPr>
        <w:t>a) Phần nội dung của giáo án</w:t>
      </w:r>
    </w:p>
    <w:p w14:paraId="09BE1354" w14:textId="77777777" w:rsidR="00BA308E" w:rsidRPr="00DB2EAD" w:rsidRDefault="00BA308E" w:rsidP="00C76EC7">
      <w:pPr>
        <w:tabs>
          <w:tab w:val="left" w:pos="567"/>
        </w:tabs>
        <w:spacing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w:t>
      </w:r>
    </w:p>
    <w:p w14:paraId="5BF84119" w14:textId="77777777" w:rsidR="00BA308E" w:rsidRPr="00DB2EAD" w:rsidRDefault="00BA308E" w:rsidP="00C76EC7">
      <w:pPr>
        <w:tabs>
          <w:tab w:val="left" w:pos="567"/>
        </w:tabs>
        <w:spacing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w:t>
      </w:r>
    </w:p>
    <w:p w14:paraId="5DE65624" w14:textId="77777777" w:rsidR="00BA308E" w:rsidRPr="00DB2EAD" w:rsidRDefault="00BA308E" w:rsidP="00C76EC7">
      <w:pPr>
        <w:tabs>
          <w:tab w:val="left" w:pos="567"/>
        </w:tabs>
        <w:spacing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w:t>
      </w:r>
    </w:p>
    <w:p w14:paraId="688378CB" w14:textId="77777777" w:rsidR="00BA308E" w:rsidRPr="00DB2EAD" w:rsidRDefault="00BA308E" w:rsidP="00C76EC7">
      <w:pPr>
        <w:tabs>
          <w:tab w:val="left" w:pos="567"/>
        </w:tabs>
        <w:spacing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w:t>
      </w:r>
    </w:p>
    <w:p w14:paraId="16BDFC29" w14:textId="368337AD" w:rsidR="00BA308E" w:rsidRPr="00DB2EAD" w:rsidRDefault="00BA308E" w:rsidP="00C76EC7">
      <w:pPr>
        <w:tabs>
          <w:tab w:val="left" w:pos="567"/>
        </w:tabs>
        <w:spacing w:after="0" w:line="240" w:lineRule="auto"/>
        <w:ind w:left="567" w:right="136"/>
        <w:jc w:val="both"/>
        <w:rPr>
          <w:rFonts w:ascii="Times New Roman" w:hAnsi="Times New Roman"/>
          <w:bCs/>
          <w:iCs/>
          <w:color w:val="000000" w:themeColor="text1"/>
          <w:sz w:val="28"/>
          <w:szCs w:val="28"/>
        </w:rPr>
      </w:pPr>
      <w:r w:rsidRPr="00DB2EAD">
        <w:rPr>
          <w:rFonts w:ascii="Times New Roman" w:hAnsi="Times New Roman"/>
          <w:bCs/>
          <w:iCs/>
          <w:color w:val="000000" w:themeColor="text1"/>
          <w:sz w:val="28"/>
          <w:szCs w:val="28"/>
        </w:rPr>
        <w:t>b) Phần thực hành huấn luyện</w:t>
      </w:r>
    </w:p>
    <w:p w14:paraId="117F6067" w14:textId="77777777" w:rsidR="00BA308E" w:rsidRPr="00DB2EAD" w:rsidRDefault="00BA308E" w:rsidP="00C76EC7">
      <w:pPr>
        <w:tabs>
          <w:tab w:val="left" w:pos="567"/>
        </w:tabs>
        <w:spacing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w:t>
      </w:r>
    </w:p>
    <w:p w14:paraId="5EA20909" w14:textId="77777777" w:rsidR="00BA308E" w:rsidRPr="00DB2EAD" w:rsidRDefault="00BA308E" w:rsidP="00C76EC7">
      <w:pPr>
        <w:tabs>
          <w:tab w:val="left" w:pos="567"/>
        </w:tabs>
        <w:spacing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w:t>
      </w:r>
    </w:p>
    <w:p w14:paraId="09419243" w14:textId="77777777" w:rsidR="00BA308E" w:rsidRPr="00DB2EAD" w:rsidRDefault="00BA308E" w:rsidP="00C76EC7">
      <w:pPr>
        <w:tabs>
          <w:tab w:val="left" w:pos="567"/>
        </w:tabs>
        <w:spacing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w:t>
      </w:r>
    </w:p>
    <w:p w14:paraId="3394CEB6" w14:textId="77777777" w:rsidR="00BA308E" w:rsidRPr="00DB2EAD" w:rsidRDefault="00BA308E" w:rsidP="00C76EC7">
      <w:pPr>
        <w:tabs>
          <w:tab w:val="left" w:pos="567"/>
        </w:tabs>
        <w:spacing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w:t>
      </w:r>
    </w:p>
    <w:p w14:paraId="6ECAE2B2" w14:textId="77777777" w:rsidR="00BA308E" w:rsidRPr="00DB2EAD" w:rsidRDefault="00BA308E" w:rsidP="00C76EC7">
      <w:pPr>
        <w:tabs>
          <w:tab w:val="left" w:pos="567"/>
        </w:tabs>
        <w:spacing w:after="0" w:line="240" w:lineRule="auto"/>
        <w:ind w:left="567" w:right="136"/>
        <w:jc w:val="both"/>
        <w:rPr>
          <w:rFonts w:ascii="Times New Roman" w:hAnsi="Times New Roman"/>
          <w:b/>
          <w:color w:val="000000" w:themeColor="text1"/>
          <w:sz w:val="28"/>
          <w:szCs w:val="28"/>
        </w:rPr>
      </w:pPr>
      <w:r w:rsidRPr="00DB2EAD">
        <w:rPr>
          <w:rFonts w:ascii="Times New Roman" w:hAnsi="Times New Roman"/>
          <w:b/>
          <w:color w:val="000000" w:themeColor="text1"/>
          <w:sz w:val="28"/>
          <w:szCs w:val="28"/>
        </w:rPr>
        <w:t>4. Kết luận</w:t>
      </w:r>
    </w:p>
    <w:p w14:paraId="7867CAE9" w14:textId="77777777" w:rsidR="00BA308E" w:rsidRPr="00DB2EAD" w:rsidRDefault="00BA308E" w:rsidP="00C76EC7">
      <w:pPr>
        <w:tabs>
          <w:tab w:val="left" w:pos="567"/>
        </w:tabs>
        <w:spacing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w:t>
      </w:r>
    </w:p>
    <w:p w14:paraId="40E03D69" w14:textId="77777777" w:rsidR="00BA308E" w:rsidRPr="00DB2EAD" w:rsidRDefault="00BA308E" w:rsidP="00C76EC7">
      <w:pPr>
        <w:tabs>
          <w:tab w:val="left" w:pos="567"/>
        </w:tabs>
        <w:spacing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w:t>
      </w:r>
    </w:p>
    <w:p w14:paraId="75A0CD38" w14:textId="77777777" w:rsidR="00BA308E" w:rsidRPr="00DB2EAD" w:rsidRDefault="00BA308E" w:rsidP="00C76EC7">
      <w:pPr>
        <w:tabs>
          <w:tab w:val="left" w:pos="567"/>
        </w:tabs>
        <w:spacing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w:t>
      </w:r>
    </w:p>
    <w:p w14:paraId="34EDC2A6" w14:textId="77777777" w:rsidR="00BA308E" w:rsidRPr="00DB2EAD" w:rsidRDefault="00BA308E" w:rsidP="00C76EC7">
      <w:pPr>
        <w:tabs>
          <w:tab w:val="left" w:pos="567"/>
        </w:tabs>
        <w:spacing w:after="0" w:line="240" w:lineRule="auto"/>
        <w:ind w:left="567" w:right="136"/>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w:t>
      </w:r>
    </w:p>
    <w:p w14:paraId="0ED21BB1" w14:textId="68D59AB8" w:rsidR="00A52F81" w:rsidRPr="00DB2EAD" w:rsidRDefault="00A52F81" w:rsidP="00C76EC7">
      <w:pPr>
        <w:tabs>
          <w:tab w:val="left" w:pos="567"/>
        </w:tabs>
        <w:spacing w:after="0" w:line="240" w:lineRule="auto"/>
        <w:ind w:left="567" w:right="136"/>
        <w:jc w:val="both"/>
        <w:rPr>
          <w:rFonts w:ascii="Times New Roman" w:hAnsi="Times New Roman"/>
          <w:color w:val="000000" w:themeColor="text1"/>
          <w:sz w:val="28"/>
          <w:szCs w:val="28"/>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0"/>
        <w:gridCol w:w="4034"/>
      </w:tblGrid>
      <w:tr w:rsidR="00DB2EAD" w:rsidRPr="00DB2EAD" w14:paraId="5296E35D" w14:textId="77777777" w:rsidTr="002D6595">
        <w:tc>
          <w:tcPr>
            <w:tcW w:w="4527" w:type="dxa"/>
          </w:tcPr>
          <w:p w14:paraId="63DD5D0C" w14:textId="77777777" w:rsidR="00BA308E" w:rsidRPr="00DB2EAD" w:rsidRDefault="00BA308E" w:rsidP="00C76EC7">
            <w:pPr>
              <w:tabs>
                <w:tab w:val="left" w:pos="567"/>
              </w:tabs>
              <w:spacing w:after="0" w:line="240" w:lineRule="auto"/>
              <w:ind w:left="-425" w:right="136" w:hanging="567"/>
              <w:jc w:val="both"/>
              <w:rPr>
                <w:rFonts w:ascii="Times New Roman" w:hAnsi="Times New Roman"/>
                <w:b/>
                <w:color w:val="000000" w:themeColor="text1"/>
                <w:sz w:val="28"/>
                <w:szCs w:val="28"/>
              </w:rPr>
            </w:pPr>
          </w:p>
        </w:tc>
        <w:tc>
          <w:tcPr>
            <w:tcW w:w="4086" w:type="dxa"/>
          </w:tcPr>
          <w:p w14:paraId="39F6F80D" w14:textId="3C7E90FF" w:rsidR="00BA308E" w:rsidRPr="00DB2EAD" w:rsidRDefault="00BA308E" w:rsidP="00C76EC7">
            <w:pPr>
              <w:tabs>
                <w:tab w:val="left" w:pos="567"/>
              </w:tabs>
              <w:spacing w:after="0" w:line="240" w:lineRule="auto"/>
              <w:ind w:left="567" w:right="136" w:hanging="699"/>
              <w:jc w:val="center"/>
              <w:rPr>
                <w:rFonts w:ascii="Times New Roman" w:hAnsi="Times New Roman"/>
                <w:b/>
                <w:color w:val="000000" w:themeColor="text1"/>
                <w:sz w:val="28"/>
                <w:szCs w:val="28"/>
              </w:rPr>
            </w:pPr>
          </w:p>
        </w:tc>
      </w:tr>
    </w:tbl>
    <w:p w14:paraId="31A8CA77" w14:textId="77777777" w:rsidR="00FD6334" w:rsidRDefault="00FD6334" w:rsidP="00C76EC7">
      <w:pPr>
        <w:tabs>
          <w:tab w:val="left" w:pos="567"/>
        </w:tabs>
        <w:spacing w:after="0" w:line="240" w:lineRule="auto"/>
        <w:ind w:right="-1" w:firstLine="709"/>
        <w:jc w:val="center"/>
        <w:rPr>
          <w:rFonts w:ascii="Times New Roman" w:hAnsi="Times New Roman"/>
          <w:b/>
          <w:color w:val="000000" w:themeColor="text1"/>
          <w:sz w:val="28"/>
          <w:szCs w:val="28"/>
        </w:rPr>
      </w:pPr>
    </w:p>
    <w:p w14:paraId="521FE4FF" w14:textId="77777777" w:rsidR="00FD6334" w:rsidRDefault="00FD6334">
      <w:pPr>
        <w:spacing w:after="0" w:line="240" w:lineRule="auto"/>
        <w:rPr>
          <w:rFonts w:ascii="Times New Roman" w:hAnsi="Times New Roman"/>
          <w:b/>
          <w:color w:val="000000" w:themeColor="text1"/>
          <w:sz w:val="28"/>
          <w:szCs w:val="28"/>
        </w:rPr>
      </w:pPr>
      <w:r>
        <w:rPr>
          <w:rFonts w:ascii="Times New Roman" w:hAnsi="Times New Roman"/>
          <w:b/>
          <w:color w:val="000000" w:themeColor="text1"/>
          <w:sz w:val="28"/>
          <w:szCs w:val="28"/>
        </w:rPr>
        <w:br w:type="page"/>
      </w:r>
    </w:p>
    <w:p w14:paraId="751359A8" w14:textId="77777777" w:rsidR="006A76F2" w:rsidRDefault="006A76F2">
      <w:pPr>
        <w:spacing w:after="0" w:line="240" w:lineRule="auto"/>
        <w:rPr>
          <w:rFonts w:ascii="Times New Roman" w:hAnsi="Times New Roman"/>
          <w:b/>
          <w:color w:val="000000" w:themeColor="text1"/>
          <w:sz w:val="28"/>
          <w:szCs w:val="28"/>
        </w:rPr>
      </w:pPr>
      <w:r>
        <w:rPr>
          <w:rFonts w:ascii="Times New Roman" w:hAnsi="Times New Roman"/>
          <w:b/>
          <w:color w:val="000000" w:themeColor="text1"/>
          <w:sz w:val="28"/>
          <w:szCs w:val="28"/>
        </w:rPr>
        <w:lastRenderedPageBreak/>
        <w:br w:type="page"/>
      </w:r>
    </w:p>
    <w:p w14:paraId="0815B3B1" w14:textId="3AD0BDEF" w:rsidR="00BA308E" w:rsidRPr="00DB2EAD" w:rsidRDefault="00E13F0A" w:rsidP="00CC007E">
      <w:pPr>
        <w:tabs>
          <w:tab w:val="left" w:pos="567"/>
        </w:tabs>
        <w:spacing w:after="0" w:line="240" w:lineRule="auto"/>
        <w:ind w:firstLine="709"/>
        <w:jc w:val="center"/>
        <w:rPr>
          <w:rFonts w:ascii="Times New Roman" w:hAnsi="Times New Roman"/>
          <w:b/>
          <w:color w:val="000000" w:themeColor="text1"/>
          <w:sz w:val="28"/>
          <w:szCs w:val="28"/>
        </w:rPr>
      </w:pPr>
      <w:r w:rsidRPr="00DB2EAD">
        <w:rPr>
          <w:rFonts w:ascii="Times New Roman" w:hAnsi="Times New Roman"/>
          <w:b/>
          <w:color w:val="000000" w:themeColor="text1"/>
          <w:sz w:val="28"/>
          <w:szCs w:val="28"/>
        </w:rPr>
        <w:lastRenderedPageBreak/>
        <w:t>Phần một</w:t>
      </w:r>
      <w:r w:rsidR="00BA308E" w:rsidRPr="00DB2EAD">
        <w:rPr>
          <w:rFonts w:ascii="Times New Roman" w:hAnsi="Times New Roman"/>
          <w:b/>
          <w:color w:val="000000" w:themeColor="text1"/>
          <w:sz w:val="28"/>
          <w:szCs w:val="28"/>
        </w:rPr>
        <w:t>: Ý ĐỊNH HUẤN LUYỆN</w:t>
      </w:r>
    </w:p>
    <w:p w14:paraId="6F8A2B60" w14:textId="77777777" w:rsidR="00FC4D09" w:rsidRPr="00DB2EAD" w:rsidRDefault="00FC4D09" w:rsidP="00C76EC7">
      <w:pPr>
        <w:tabs>
          <w:tab w:val="left" w:pos="567"/>
        </w:tabs>
        <w:spacing w:after="0" w:line="240" w:lineRule="auto"/>
        <w:ind w:right="-1" w:firstLine="709"/>
        <w:jc w:val="center"/>
        <w:rPr>
          <w:rFonts w:ascii="Times New Roman" w:hAnsi="Times New Roman"/>
          <w:b/>
          <w:color w:val="000000" w:themeColor="text1"/>
          <w:sz w:val="28"/>
          <w:szCs w:val="28"/>
        </w:rPr>
      </w:pPr>
    </w:p>
    <w:p w14:paraId="439B2F2B" w14:textId="77777777" w:rsidR="00BA308E" w:rsidRPr="00DB2EAD" w:rsidRDefault="00BA308E" w:rsidP="00CC007E">
      <w:pPr>
        <w:tabs>
          <w:tab w:val="left" w:pos="567"/>
        </w:tabs>
        <w:spacing w:after="40" w:line="240" w:lineRule="auto"/>
        <w:ind w:firstLine="709"/>
        <w:jc w:val="both"/>
        <w:rPr>
          <w:rFonts w:ascii="Times New Roman" w:hAnsi="Times New Roman"/>
          <w:b/>
          <w:color w:val="000000" w:themeColor="text1"/>
          <w:sz w:val="26"/>
          <w:szCs w:val="26"/>
        </w:rPr>
      </w:pPr>
      <w:r w:rsidRPr="00DB2EAD">
        <w:rPr>
          <w:rFonts w:ascii="Times New Roman" w:hAnsi="Times New Roman"/>
          <w:b/>
          <w:color w:val="000000" w:themeColor="text1"/>
          <w:sz w:val="26"/>
          <w:szCs w:val="26"/>
        </w:rPr>
        <w:t>I. MỤC ĐÍCH, YÊU CẦU</w:t>
      </w:r>
    </w:p>
    <w:p w14:paraId="336D6DDC" w14:textId="77777777" w:rsidR="00BA308E" w:rsidRPr="00DB2EAD" w:rsidRDefault="00BA308E" w:rsidP="00C76EC7">
      <w:pPr>
        <w:tabs>
          <w:tab w:val="left" w:pos="567"/>
        </w:tabs>
        <w:spacing w:before="40" w:after="40" w:line="240" w:lineRule="auto"/>
        <w:ind w:right="-1" w:firstLine="709"/>
        <w:jc w:val="both"/>
        <w:rPr>
          <w:rFonts w:ascii="Times New Roman" w:hAnsi="Times New Roman"/>
          <w:b/>
          <w:color w:val="000000" w:themeColor="text1"/>
          <w:sz w:val="28"/>
          <w:szCs w:val="28"/>
        </w:rPr>
      </w:pPr>
      <w:r w:rsidRPr="00DB2EAD">
        <w:rPr>
          <w:rFonts w:ascii="Times New Roman" w:hAnsi="Times New Roman"/>
          <w:b/>
          <w:color w:val="000000" w:themeColor="text1"/>
          <w:sz w:val="28"/>
          <w:szCs w:val="28"/>
        </w:rPr>
        <w:t>1. Mục đích</w:t>
      </w:r>
    </w:p>
    <w:p w14:paraId="081C5C01" w14:textId="751FCEED" w:rsidR="00BA308E" w:rsidRPr="00DB2EAD" w:rsidRDefault="00BA308E" w:rsidP="00CC007E">
      <w:pPr>
        <w:tabs>
          <w:tab w:val="left" w:pos="567"/>
        </w:tabs>
        <w:spacing w:before="40" w:after="0" w:line="240" w:lineRule="auto"/>
        <w:ind w:firstLine="567"/>
        <w:jc w:val="both"/>
        <w:rPr>
          <w:rFonts w:ascii="Times New Roman" w:hAnsi="Times New Roman"/>
          <w:color w:val="000000" w:themeColor="text1"/>
          <w:spacing w:val="-2"/>
          <w:sz w:val="28"/>
          <w:szCs w:val="28"/>
        </w:rPr>
      </w:pPr>
      <w:r w:rsidRPr="00DB2EAD">
        <w:rPr>
          <w:rFonts w:ascii="Times New Roman" w:hAnsi="Times New Roman"/>
          <w:color w:val="000000" w:themeColor="text1"/>
          <w:spacing w:val="-2"/>
          <w:sz w:val="28"/>
          <w:szCs w:val="28"/>
        </w:rPr>
        <w:t xml:space="preserve">Cung cấp cho </w:t>
      </w:r>
      <w:r w:rsidR="00387991" w:rsidRPr="00DB2EAD">
        <w:rPr>
          <w:rFonts w:ascii="Times New Roman" w:hAnsi="Times New Roman"/>
          <w:color w:val="000000" w:themeColor="text1"/>
          <w:spacing w:val="-2"/>
          <w:sz w:val="28"/>
          <w:szCs w:val="28"/>
        </w:rPr>
        <w:t>học viên</w:t>
      </w:r>
      <w:r w:rsidRPr="00DB2EAD">
        <w:rPr>
          <w:rFonts w:ascii="Times New Roman" w:hAnsi="Times New Roman"/>
          <w:color w:val="000000" w:themeColor="text1"/>
          <w:spacing w:val="-2"/>
          <w:sz w:val="28"/>
          <w:szCs w:val="28"/>
        </w:rPr>
        <w:t xml:space="preserve"> những kiến thức </w:t>
      </w:r>
      <w:r w:rsidR="00464495" w:rsidRPr="00DB2EAD">
        <w:rPr>
          <w:rFonts w:ascii="Times New Roman" w:hAnsi="Times New Roman"/>
          <w:color w:val="000000" w:themeColor="text1"/>
          <w:spacing w:val="-2"/>
          <w:sz w:val="28"/>
          <w:szCs w:val="28"/>
        </w:rPr>
        <w:t xml:space="preserve">cơ bản </w:t>
      </w:r>
      <w:r w:rsidRPr="00DB2EAD">
        <w:rPr>
          <w:rFonts w:ascii="Times New Roman" w:hAnsi="Times New Roman"/>
          <w:color w:val="000000" w:themeColor="text1"/>
          <w:spacing w:val="-2"/>
          <w:sz w:val="28"/>
          <w:szCs w:val="28"/>
        </w:rPr>
        <w:t>về tính năng kỹ</w:t>
      </w:r>
      <w:r w:rsidR="00387991" w:rsidRPr="00DB2EAD">
        <w:rPr>
          <w:rFonts w:ascii="Times New Roman" w:hAnsi="Times New Roman"/>
          <w:color w:val="000000" w:themeColor="text1"/>
          <w:spacing w:val="-2"/>
          <w:sz w:val="28"/>
          <w:szCs w:val="28"/>
        </w:rPr>
        <w:t>-</w:t>
      </w:r>
      <w:r w:rsidRPr="00DB2EAD">
        <w:rPr>
          <w:rFonts w:ascii="Times New Roman" w:hAnsi="Times New Roman"/>
          <w:color w:val="000000" w:themeColor="text1"/>
          <w:spacing w:val="-2"/>
          <w:sz w:val="28"/>
          <w:szCs w:val="28"/>
        </w:rPr>
        <w:t xml:space="preserve"> chiến thuật</w:t>
      </w:r>
      <w:r w:rsidR="0035617E" w:rsidRPr="00DB2EAD">
        <w:rPr>
          <w:rFonts w:ascii="Times New Roman" w:hAnsi="Times New Roman"/>
          <w:color w:val="000000" w:themeColor="text1"/>
          <w:spacing w:val="-2"/>
          <w:sz w:val="28"/>
          <w:szCs w:val="28"/>
        </w:rPr>
        <w:t>,</w:t>
      </w:r>
      <w:r w:rsidR="00F455D5" w:rsidRPr="00DB2EAD">
        <w:rPr>
          <w:rFonts w:ascii="Times New Roman" w:hAnsi="Times New Roman"/>
          <w:color w:val="000000" w:themeColor="text1"/>
          <w:spacing w:val="-2"/>
          <w:sz w:val="28"/>
          <w:szCs w:val="28"/>
        </w:rPr>
        <w:t xml:space="preserve"> hướng dẫn</w:t>
      </w:r>
      <w:r w:rsidRPr="00DB2EAD">
        <w:rPr>
          <w:rFonts w:ascii="Times New Roman" w:hAnsi="Times New Roman"/>
          <w:color w:val="000000" w:themeColor="text1"/>
          <w:spacing w:val="-2"/>
          <w:sz w:val="28"/>
          <w:szCs w:val="28"/>
        </w:rPr>
        <w:t xml:space="preserve"> quy trình</w:t>
      </w:r>
      <w:r w:rsidR="00F455D5" w:rsidRPr="00DB2EAD">
        <w:rPr>
          <w:rFonts w:ascii="Times New Roman" w:hAnsi="Times New Roman"/>
          <w:color w:val="000000" w:themeColor="text1"/>
          <w:spacing w:val="-2"/>
          <w:sz w:val="28"/>
          <w:szCs w:val="28"/>
        </w:rPr>
        <w:t>, thực hành</w:t>
      </w:r>
      <w:r w:rsidR="00A8684A" w:rsidRPr="00DB2EAD">
        <w:rPr>
          <w:rFonts w:ascii="Times New Roman" w:hAnsi="Times New Roman"/>
          <w:color w:val="000000" w:themeColor="text1"/>
          <w:spacing w:val="-2"/>
          <w:sz w:val="28"/>
          <w:szCs w:val="28"/>
        </w:rPr>
        <w:t xml:space="preserve"> </w:t>
      </w:r>
      <w:r w:rsidRPr="00DB2EAD">
        <w:rPr>
          <w:rFonts w:ascii="Times New Roman" w:hAnsi="Times New Roman"/>
          <w:color w:val="000000" w:themeColor="text1"/>
          <w:spacing w:val="-2"/>
          <w:sz w:val="28"/>
          <w:szCs w:val="28"/>
        </w:rPr>
        <w:t xml:space="preserve">khai thác sử dụng </w:t>
      </w:r>
      <w:r w:rsidR="0044586A" w:rsidRPr="00DB2EAD">
        <w:rPr>
          <w:rFonts w:ascii="Times New Roman" w:hAnsi="Times New Roman"/>
          <w:color w:val="000000" w:themeColor="text1"/>
          <w:spacing w:val="-2"/>
          <w:sz w:val="28"/>
          <w:szCs w:val="28"/>
        </w:rPr>
        <w:t xml:space="preserve">thiết bị </w:t>
      </w:r>
      <w:r w:rsidR="008F766B">
        <w:rPr>
          <w:rFonts w:ascii="Times New Roman" w:hAnsi="Times New Roman"/>
          <w:color w:val="000000" w:themeColor="text1"/>
          <w:spacing w:val="-2"/>
          <w:sz w:val="28"/>
          <w:szCs w:val="28"/>
        </w:rPr>
        <w:t xml:space="preserve">vi ba </w:t>
      </w:r>
      <w:r w:rsidR="00387223" w:rsidRPr="00DB2EAD">
        <w:rPr>
          <w:rFonts w:ascii="Times New Roman" w:hAnsi="Times New Roman"/>
          <w:color w:val="000000" w:themeColor="text1"/>
          <w:spacing w:val="-2"/>
          <w:sz w:val="28"/>
          <w:szCs w:val="28"/>
        </w:rPr>
        <w:t>số nhảy tần VHCR/10G</w:t>
      </w:r>
      <w:r w:rsidR="00FC4D09" w:rsidRPr="00DB2EAD">
        <w:rPr>
          <w:rFonts w:ascii="Times New Roman" w:hAnsi="Times New Roman"/>
          <w:color w:val="000000" w:themeColor="text1"/>
          <w:spacing w:val="-2"/>
          <w:sz w:val="28"/>
          <w:szCs w:val="28"/>
        </w:rPr>
        <w:t>;</w:t>
      </w:r>
      <w:r w:rsidRPr="00DB2EAD">
        <w:rPr>
          <w:rFonts w:ascii="Times New Roman" w:hAnsi="Times New Roman"/>
          <w:color w:val="000000" w:themeColor="text1"/>
          <w:spacing w:val="-2"/>
          <w:sz w:val="28"/>
          <w:szCs w:val="28"/>
        </w:rPr>
        <w:t xml:space="preserve"> làm cơ sở cho khai thác</w:t>
      </w:r>
      <w:r w:rsidR="00FC4D09" w:rsidRPr="00DB2EAD">
        <w:rPr>
          <w:rFonts w:ascii="Times New Roman" w:hAnsi="Times New Roman"/>
          <w:color w:val="000000" w:themeColor="text1"/>
          <w:spacing w:val="-2"/>
          <w:sz w:val="28"/>
          <w:szCs w:val="28"/>
        </w:rPr>
        <w:t>,</w:t>
      </w:r>
      <w:r w:rsidRPr="00DB2EAD">
        <w:rPr>
          <w:rFonts w:ascii="Times New Roman" w:hAnsi="Times New Roman"/>
          <w:color w:val="000000" w:themeColor="text1"/>
          <w:spacing w:val="-2"/>
          <w:sz w:val="28"/>
          <w:szCs w:val="28"/>
        </w:rPr>
        <w:t xml:space="preserve"> sử dụng, </w:t>
      </w:r>
      <w:r w:rsidR="00FC4D09" w:rsidRPr="00DB2EAD">
        <w:rPr>
          <w:rFonts w:ascii="Times New Roman" w:hAnsi="Times New Roman"/>
          <w:color w:val="000000" w:themeColor="text1"/>
          <w:spacing w:val="-2"/>
          <w:sz w:val="28"/>
          <w:szCs w:val="28"/>
        </w:rPr>
        <w:t xml:space="preserve">bảo quản, bảo đảm TTLL cho các nhiệm vụ </w:t>
      </w:r>
      <w:r w:rsidR="00754051" w:rsidRPr="00DB2EAD">
        <w:rPr>
          <w:rFonts w:ascii="Times New Roman" w:hAnsi="Times New Roman"/>
          <w:color w:val="000000" w:themeColor="text1"/>
          <w:spacing w:val="-2"/>
          <w:sz w:val="28"/>
          <w:szCs w:val="28"/>
        </w:rPr>
        <w:t>trong thực t</w:t>
      </w:r>
      <w:r w:rsidR="00FC4D09" w:rsidRPr="00DB2EAD">
        <w:rPr>
          <w:rFonts w:ascii="Times New Roman" w:hAnsi="Times New Roman"/>
          <w:color w:val="000000" w:themeColor="text1"/>
          <w:spacing w:val="-2"/>
          <w:sz w:val="28"/>
          <w:szCs w:val="28"/>
        </w:rPr>
        <w:t>iễn</w:t>
      </w:r>
      <w:r w:rsidR="00754051" w:rsidRPr="00DB2EAD">
        <w:rPr>
          <w:rFonts w:ascii="Times New Roman" w:hAnsi="Times New Roman"/>
          <w:color w:val="000000" w:themeColor="text1"/>
          <w:spacing w:val="-2"/>
          <w:sz w:val="28"/>
          <w:szCs w:val="28"/>
        </w:rPr>
        <w:t>.</w:t>
      </w:r>
    </w:p>
    <w:p w14:paraId="430245FD" w14:textId="77777777" w:rsidR="00BA308E" w:rsidRPr="00DB2EAD" w:rsidRDefault="00BA308E" w:rsidP="00C76EC7">
      <w:pPr>
        <w:tabs>
          <w:tab w:val="left" w:pos="567"/>
        </w:tabs>
        <w:spacing w:before="40" w:after="40" w:line="240" w:lineRule="auto"/>
        <w:ind w:right="-1" w:firstLine="709"/>
        <w:jc w:val="both"/>
        <w:rPr>
          <w:rFonts w:ascii="Times New Roman" w:hAnsi="Times New Roman"/>
          <w:b/>
          <w:color w:val="000000" w:themeColor="text1"/>
          <w:sz w:val="28"/>
          <w:szCs w:val="28"/>
        </w:rPr>
      </w:pPr>
      <w:r w:rsidRPr="00DB2EAD">
        <w:rPr>
          <w:rFonts w:ascii="Times New Roman" w:hAnsi="Times New Roman"/>
          <w:b/>
          <w:color w:val="000000" w:themeColor="text1"/>
          <w:sz w:val="28"/>
          <w:szCs w:val="28"/>
        </w:rPr>
        <w:t>2. Yêu cầu</w:t>
      </w:r>
    </w:p>
    <w:p w14:paraId="4943DA85" w14:textId="4314EB67" w:rsidR="00BA308E" w:rsidRPr="0041535C" w:rsidRDefault="00BA308E" w:rsidP="00C76EC7">
      <w:pPr>
        <w:tabs>
          <w:tab w:val="left" w:pos="567"/>
        </w:tabs>
        <w:spacing w:before="40" w:after="40" w:line="240" w:lineRule="auto"/>
        <w:ind w:right="-1" w:firstLine="567"/>
        <w:jc w:val="both"/>
        <w:rPr>
          <w:rFonts w:ascii="Times New Roman" w:hAnsi="Times New Roman"/>
          <w:color w:val="000000" w:themeColor="text1"/>
          <w:spacing w:val="-6"/>
          <w:sz w:val="28"/>
          <w:szCs w:val="28"/>
        </w:rPr>
      </w:pPr>
      <w:r w:rsidRPr="00DB2EAD">
        <w:rPr>
          <w:rFonts w:ascii="Times New Roman" w:hAnsi="Times New Roman"/>
          <w:b/>
          <w:color w:val="000000" w:themeColor="text1"/>
          <w:sz w:val="28"/>
          <w:szCs w:val="28"/>
        </w:rPr>
        <w:tab/>
      </w:r>
      <w:r w:rsidRPr="0041535C">
        <w:rPr>
          <w:rFonts w:ascii="Times New Roman" w:hAnsi="Times New Roman"/>
          <w:color w:val="000000" w:themeColor="text1"/>
          <w:spacing w:val="-6"/>
          <w:sz w:val="28"/>
          <w:szCs w:val="28"/>
        </w:rPr>
        <w:t>- Hiểu được tính năng kỹ</w:t>
      </w:r>
      <w:r w:rsidR="00A8684A" w:rsidRPr="0041535C">
        <w:rPr>
          <w:rFonts w:ascii="Times New Roman" w:hAnsi="Times New Roman"/>
          <w:color w:val="000000" w:themeColor="text1"/>
          <w:spacing w:val="-6"/>
          <w:sz w:val="28"/>
          <w:szCs w:val="28"/>
        </w:rPr>
        <w:t xml:space="preserve"> - </w:t>
      </w:r>
      <w:r w:rsidRPr="0041535C">
        <w:rPr>
          <w:rFonts w:ascii="Times New Roman" w:hAnsi="Times New Roman"/>
          <w:color w:val="000000" w:themeColor="text1"/>
          <w:spacing w:val="-6"/>
          <w:sz w:val="28"/>
          <w:szCs w:val="28"/>
        </w:rPr>
        <w:t>chiến thuật</w:t>
      </w:r>
      <w:r w:rsidR="0063067D" w:rsidRPr="0041535C">
        <w:rPr>
          <w:rFonts w:ascii="Times New Roman" w:hAnsi="Times New Roman"/>
          <w:color w:val="000000" w:themeColor="text1"/>
          <w:spacing w:val="-6"/>
          <w:sz w:val="28"/>
          <w:szCs w:val="28"/>
        </w:rPr>
        <w:t>, quy trình khai thác, sử dụng thiết bị;</w:t>
      </w:r>
    </w:p>
    <w:p w14:paraId="54BC70DB" w14:textId="7B11B1A9" w:rsidR="00FD0719" w:rsidRPr="00DB2EAD" w:rsidRDefault="00AE4E6E" w:rsidP="00C76EC7">
      <w:pPr>
        <w:tabs>
          <w:tab w:val="left" w:pos="567"/>
        </w:tabs>
        <w:spacing w:before="40" w:after="40" w:line="240" w:lineRule="auto"/>
        <w:ind w:right="-1" w:firstLine="567"/>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ab/>
        <w:t xml:space="preserve">- </w:t>
      </w:r>
      <w:r w:rsidR="00FD0719" w:rsidRPr="00DB2EAD">
        <w:rPr>
          <w:rFonts w:ascii="Times New Roman" w:hAnsi="Times New Roman"/>
          <w:color w:val="000000" w:themeColor="text1"/>
          <w:sz w:val="28"/>
          <w:szCs w:val="28"/>
        </w:rPr>
        <w:t>Khai thác sử dụng</w:t>
      </w:r>
      <w:r w:rsidR="00F50367" w:rsidRPr="00DB2EAD">
        <w:rPr>
          <w:rFonts w:ascii="Times New Roman" w:hAnsi="Times New Roman"/>
          <w:color w:val="000000" w:themeColor="text1"/>
          <w:sz w:val="28"/>
          <w:szCs w:val="28"/>
        </w:rPr>
        <w:t xml:space="preserve"> được</w:t>
      </w:r>
      <w:r w:rsidR="00A1315F" w:rsidRPr="00DB2EAD">
        <w:rPr>
          <w:rFonts w:ascii="Times New Roman" w:hAnsi="Times New Roman"/>
          <w:color w:val="000000" w:themeColor="text1"/>
          <w:sz w:val="28"/>
          <w:szCs w:val="28"/>
        </w:rPr>
        <w:t xml:space="preserve"> thiết bị VHCR/10G ở các chế độ công tác, bảo đảm các dịch vụ truyền dẫn phù hợp với yêu cầu nhiệm vụ;</w:t>
      </w:r>
    </w:p>
    <w:p w14:paraId="13BA1CD3" w14:textId="5809EFAD" w:rsidR="00C76EC7" w:rsidRPr="00DB2EAD" w:rsidRDefault="00C55784" w:rsidP="00CC007E">
      <w:pPr>
        <w:tabs>
          <w:tab w:val="left" w:pos="567"/>
        </w:tabs>
        <w:spacing w:after="40" w:line="240" w:lineRule="auto"/>
        <w:ind w:firstLine="567"/>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ab/>
        <w:t xml:space="preserve">- </w:t>
      </w:r>
      <w:r w:rsidR="00AE4E6E" w:rsidRPr="00DB2EAD">
        <w:rPr>
          <w:rFonts w:ascii="Times New Roman" w:hAnsi="Times New Roman"/>
          <w:color w:val="000000" w:themeColor="text1"/>
          <w:sz w:val="28"/>
          <w:szCs w:val="28"/>
        </w:rPr>
        <w:t>Vận dụng</w:t>
      </w:r>
      <w:r w:rsidR="00F50367" w:rsidRPr="00DB2EAD">
        <w:rPr>
          <w:rFonts w:ascii="Times New Roman" w:hAnsi="Times New Roman"/>
          <w:color w:val="000000" w:themeColor="text1"/>
          <w:sz w:val="28"/>
          <w:szCs w:val="28"/>
        </w:rPr>
        <w:t xml:space="preserve"> vào nghiên cứu, triển khai, khai thác thiết bị VHCR/10 bảo đảm TTLL tại đơn vị.</w:t>
      </w:r>
    </w:p>
    <w:p w14:paraId="16963135" w14:textId="0BDBF3C9" w:rsidR="00BA308E" w:rsidRPr="00DB2EAD" w:rsidRDefault="00BA308E" w:rsidP="00C76EC7">
      <w:pPr>
        <w:tabs>
          <w:tab w:val="left" w:pos="567"/>
        </w:tabs>
        <w:spacing w:before="40" w:after="40" w:line="240" w:lineRule="auto"/>
        <w:ind w:right="-1" w:firstLine="567"/>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ab/>
        <w:t>- Tích cực</w:t>
      </w:r>
      <w:r w:rsidR="00F50367" w:rsidRPr="00DB2EAD">
        <w:rPr>
          <w:rFonts w:ascii="Times New Roman" w:hAnsi="Times New Roman"/>
          <w:color w:val="000000" w:themeColor="text1"/>
          <w:sz w:val="28"/>
          <w:szCs w:val="28"/>
        </w:rPr>
        <w:t>, chủ động</w:t>
      </w:r>
      <w:r w:rsidRPr="00DB2EAD">
        <w:rPr>
          <w:rFonts w:ascii="Times New Roman" w:hAnsi="Times New Roman"/>
          <w:color w:val="000000" w:themeColor="text1"/>
          <w:sz w:val="28"/>
          <w:szCs w:val="28"/>
        </w:rPr>
        <w:t xml:space="preserve"> trong học tập; </w:t>
      </w:r>
      <w:r w:rsidR="00980F73" w:rsidRPr="00DB2EAD">
        <w:rPr>
          <w:rFonts w:ascii="Times New Roman" w:hAnsi="Times New Roman"/>
          <w:color w:val="000000" w:themeColor="text1"/>
          <w:sz w:val="28"/>
          <w:szCs w:val="28"/>
        </w:rPr>
        <w:t>x</w:t>
      </w:r>
      <w:r w:rsidRPr="00DB2EAD">
        <w:rPr>
          <w:rFonts w:ascii="Times New Roman" w:hAnsi="Times New Roman"/>
          <w:color w:val="000000" w:themeColor="text1"/>
          <w:sz w:val="28"/>
          <w:szCs w:val="28"/>
        </w:rPr>
        <w:t>ây dựng niềm tin vào trang bị khí tài.</w:t>
      </w:r>
    </w:p>
    <w:p w14:paraId="1AEA82F7" w14:textId="77777777" w:rsidR="00BA308E" w:rsidRPr="00DB2EAD" w:rsidRDefault="00BA308E" w:rsidP="00C76EC7">
      <w:pPr>
        <w:tabs>
          <w:tab w:val="left" w:pos="567"/>
        </w:tabs>
        <w:spacing w:before="40" w:after="40" w:line="240" w:lineRule="auto"/>
        <w:ind w:right="-1" w:firstLine="709"/>
        <w:jc w:val="both"/>
        <w:rPr>
          <w:rFonts w:ascii="Times New Roman" w:hAnsi="Times New Roman"/>
          <w:b/>
          <w:color w:val="000000" w:themeColor="text1"/>
          <w:sz w:val="26"/>
          <w:szCs w:val="26"/>
        </w:rPr>
      </w:pPr>
      <w:r w:rsidRPr="00DB2EAD">
        <w:rPr>
          <w:rFonts w:ascii="Times New Roman" w:hAnsi="Times New Roman"/>
          <w:b/>
          <w:color w:val="000000" w:themeColor="text1"/>
          <w:sz w:val="26"/>
          <w:szCs w:val="26"/>
        </w:rPr>
        <w:t>II. NỘI DUNG</w:t>
      </w:r>
    </w:p>
    <w:p w14:paraId="31AF06DD" w14:textId="5C2DCA47" w:rsidR="00BA308E" w:rsidRPr="00DB2EAD" w:rsidRDefault="00BF37E4" w:rsidP="00C76EC7">
      <w:pPr>
        <w:tabs>
          <w:tab w:val="left" w:pos="567"/>
          <w:tab w:val="right" w:pos="9072"/>
        </w:tabs>
        <w:spacing w:before="40" w:after="40" w:line="240" w:lineRule="auto"/>
        <w:ind w:right="-1" w:firstLine="709"/>
        <w:jc w:val="both"/>
        <w:rPr>
          <w:rFonts w:ascii="Times New Roman" w:hAnsi="Times New Roman"/>
          <w:b/>
          <w:color w:val="000000" w:themeColor="text1"/>
          <w:sz w:val="28"/>
          <w:szCs w:val="28"/>
        </w:rPr>
      </w:pPr>
      <w:r w:rsidRPr="00DB2EAD">
        <w:rPr>
          <w:rFonts w:ascii="Times New Roman" w:hAnsi="Times New Roman"/>
          <w:b/>
          <w:color w:val="000000" w:themeColor="text1"/>
          <w:sz w:val="28"/>
          <w:szCs w:val="28"/>
        </w:rPr>
        <w:t xml:space="preserve">1. </w:t>
      </w:r>
      <w:r w:rsidR="00BA308E" w:rsidRPr="00DB2EAD">
        <w:rPr>
          <w:rFonts w:ascii="Times New Roman" w:hAnsi="Times New Roman"/>
          <w:b/>
          <w:color w:val="000000" w:themeColor="text1"/>
          <w:sz w:val="28"/>
          <w:szCs w:val="28"/>
        </w:rPr>
        <w:t xml:space="preserve">VĐHL1: </w:t>
      </w:r>
      <w:r w:rsidR="00BA308E" w:rsidRPr="00DB2EAD">
        <w:rPr>
          <w:rFonts w:ascii="Times New Roman" w:hAnsi="Times New Roman"/>
          <w:color w:val="000000" w:themeColor="text1"/>
          <w:sz w:val="28"/>
          <w:szCs w:val="28"/>
        </w:rPr>
        <w:t>Tính năng kỹ chiến thuật</w:t>
      </w:r>
      <w:r w:rsidR="0042280E" w:rsidRPr="00DB2EAD">
        <w:rPr>
          <w:rFonts w:ascii="Times New Roman" w:hAnsi="Times New Roman"/>
          <w:color w:val="000000" w:themeColor="text1"/>
          <w:sz w:val="28"/>
          <w:szCs w:val="28"/>
        </w:rPr>
        <w:t>, t</w:t>
      </w:r>
      <w:r w:rsidR="00BA308E" w:rsidRPr="00DB2EAD">
        <w:rPr>
          <w:rFonts w:ascii="Times New Roman" w:hAnsi="Times New Roman"/>
          <w:color w:val="000000" w:themeColor="text1"/>
          <w:sz w:val="28"/>
          <w:szCs w:val="28"/>
        </w:rPr>
        <w:t>hành phần đồng bộ</w:t>
      </w:r>
      <w:r w:rsidR="00387223" w:rsidRPr="00DB2EAD">
        <w:rPr>
          <w:rFonts w:ascii="Times New Roman" w:hAnsi="Times New Roman"/>
          <w:color w:val="000000" w:themeColor="text1"/>
          <w:sz w:val="28"/>
          <w:szCs w:val="28"/>
        </w:rPr>
        <w:tab/>
      </w:r>
    </w:p>
    <w:p w14:paraId="22A70A8D" w14:textId="038E2B30" w:rsidR="00BA308E" w:rsidRPr="00DB2EAD" w:rsidRDefault="00BF37E4" w:rsidP="00C76EC7">
      <w:pPr>
        <w:tabs>
          <w:tab w:val="left" w:pos="567"/>
        </w:tabs>
        <w:spacing w:before="40" w:after="40" w:line="240" w:lineRule="auto"/>
        <w:ind w:right="-1" w:firstLine="709"/>
        <w:jc w:val="both"/>
        <w:rPr>
          <w:rFonts w:ascii="Times New Roman" w:hAnsi="Times New Roman"/>
          <w:color w:val="000000" w:themeColor="text1"/>
          <w:sz w:val="28"/>
          <w:szCs w:val="28"/>
        </w:rPr>
      </w:pPr>
      <w:r w:rsidRPr="00DB2EAD">
        <w:rPr>
          <w:rFonts w:ascii="Times New Roman" w:hAnsi="Times New Roman"/>
          <w:b/>
          <w:color w:val="000000" w:themeColor="text1"/>
          <w:sz w:val="28"/>
          <w:szCs w:val="28"/>
        </w:rPr>
        <w:t xml:space="preserve">2. </w:t>
      </w:r>
      <w:r w:rsidR="00BA308E" w:rsidRPr="00DB2EAD">
        <w:rPr>
          <w:rFonts w:ascii="Times New Roman" w:hAnsi="Times New Roman"/>
          <w:b/>
          <w:color w:val="000000" w:themeColor="text1"/>
          <w:sz w:val="28"/>
          <w:szCs w:val="28"/>
        </w:rPr>
        <w:t xml:space="preserve">VĐHL2: </w:t>
      </w:r>
      <w:r w:rsidR="00BA308E" w:rsidRPr="00DB2EAD">
        <w:rPr>
          <w:rFonts w:ascii="Times New Roman" w:hAnsi="Times New Roman"/>
          <w:color w:val="000000" w:themeColor="text1"/>
          <w:sz w:val="28"/>
          <w:szCs w:val="28"/>
        </w:rPr>
        <w:t>Khai thác sử dụng, bảo quản</w:t>
      </w:r>
      <w:r w:rsidR="00C76EC7" w:rsidRPr="00DB2EAD">
        <w:rPr>
          <w:rFonts w:ascii="Times New Roman" w:hAnsi="Times New Roman"/>
          <w:color w:val="000000" w:themeColor="text1"/>
          <w:sz w:val="28"/>
          <w:szCs w:val="28"/>
        </w:rPr>
        <w:t xml:space="preserve"> </w:t>
      </w:r>
    </w:p>
    <w:p w14:paraId="7D4C9AE3" w14:textId="77777777" w:rsidR="00BA308E" w:rsidRPr="00DB2EAD" w:rsidRDefault="00BA308E" w:rsidP="00C76EC7">
      <w:pPr>
        <w:tabs>
          <w:tab w:val="left" w:pos="567"/>
        </w:tabs>
        <w:spacing w:before="40" w:after="40" w:line="240" w:lineRule="auto"/>
        <w:ind w:right="-1" w:firstLine="709"/>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 xml:space="preserve">Trọng tâm: </w:t>
      </w:r>
      <w:r w:rsidRPr="00DB2EAD">
        <w:rPr>
          <w:rFonts w:ascii="Times New Roman" w:hAnsi="Times New Roman"/>
          <w:b/>
          <w:color w:val="000000" w:themeColor="text1"/>
          <w:sz w:val="28"/>
          <w:szCs w:val="28"/>
        </w:rPr>
        <w:t>VĐHL2</w:t>
      </w:r>
    </w:p>
    <w:p w14:paraId="7EDEE43B" w14:textId="77777777" w:rsidR="00BA308E" w:rsidRPr="00DB2EAD" w:rsidRDefault="00BA308E" w:rsidP="00C76EC7">
      <w:pPr>
        <w:tabs>
          <w:tab w:val="left" w:pos="567"/>
        </w:tabs>
        <w:spacing w:before="40" w:after="40" w:line="240" w:lineRule="auto"/>
        <w:ind w:right="-1" w:firstLine="709"/>
        <w:jc w:val="both"/>
        <w:rPr>
          <w:rFonts w:ascii="Times New Roman" w:hAnsi="Times New Roman"/>
          <w:b/>
          <w:color w:val="000000" w:themeColor="text1"/>
          <w:sz w:val="26"/>
          <w:szCs w:val="26"/>
        </w:rPr>
      </w:pPr>
      <w:r w:rsidRPr="00DB2EAD">
        <w:rPr>
          <w:rFonts w:ascii="Times New Roman" w:hAnsi="Times New Roman"/>
          <w:b/>
          <w:color w:val="000000" w:themeColor="text1"/>
          <w:sz w:val="26"/>
          <w:szCs w:val="26"/>
        </w:rPr>
        <w:t>III. THỜI GIAN</w:t>
      </w:r>
    </w:p>
    <w:p w14:paraId="47E6AFAF" w14:textId="77777777" w:rsidR="00BA308E" w:rsidRPr="00DB2EAD" w:rsidRDefault="00BA308E" w:rsidP="00C76EC7">
      <w:pPr>
        <w:tabs>
          <w:tab w:val="left" w:pos="567"/>
        </w:tabs>
        <w:spacing w:before="40" w:after="40" w:line="240" w:lineRule="auto"/>
        <w:ind w:right="-1" w:firstLine="709"/>
        <w:jc w:val="both"/>
        <w:rPr>
          <w:rFonts w:ascii="Times New Roman" w:hAnsi="Times New Roman"/>
          <w:b/>
          <w:color w:val="000000" w:themeColor="text1"/>
          <w:sz w:val="28"/>
          <w:szCs w:val="28"/>
        </w:rPr>
      </w:pPr>
      <w:r w:rsidRPr="00DB2EAD">
        <w:rPr>
          <w:rFonts w:ascii="Times New Roman" w:hAnsi="Times New Roman"/>
          <w:b/>
          <w:color w:val="000000" w:themeColor="text1"/>
          <w:sz w:val="28"/>
          <w:szCs w:val="28"/>
        </w:rPr>
        <w:t>1. Thời gian chuẩn bị huấn luyện</w:t>
      </w:r>
    </w:p>
    <w:p w14:paraId="77EE96FA" w14:textId="3B415954" w:rsidR="00BA308E" w:rsidRPr="00DB2EAD" w:rsidRDefault="00BA308E" w:rsidP="00C76EC7">
      <w:pPr>
        <w:tabs>
          <w:tab w:val="left" w:pos="567"/>
        </w:tabs>
        <w:spacing w:before="40" w:after="40" w:line="240" w:lineRule="auto"/>
        <w:ind w:right="-1" w:firstLine="709"/>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 Thông qua giáo án:</w:t>
      </w:r>
      <w:r w:rsidR="00BF37E4" w:rsidRPr="00DB2EAD">
        <w:rPr>
          <w:rFonts w:ascii="Times New Roman" w:hAnsi="Times New Roman"/>
          <w:color w:val="000000" w:themeColor="text1"/>
          <w:sz w:val="28"/>
          <w:szCs w:val="28"/>
        </w:rPr>
        <w:t xml:space="preserve"> Ngày</w:t>
      </w:r>
      <w:r w:rsidRPr="00DB2EAD">
        <w:rPr>
          <w:rFonts w:ascii="Times New Roman" w:hAnsi="Times New Roman"/>
          <w:color w:val="000000" w:themeColor="text1"/>
          <w:sz w:val="28"/>
          <w:szCs w:val="28"/>
        </w:rPr>
        <w:t>………</w:t>
      </w:r>
      <w:r w:rsidR="00BF37E4" w:rsidRPr="00DB2EAD">
        <w:rPr>
          <w:rFonts w:ascii="Times New Roman" w:hAnsi="Times New Roman"/>
          <w:color w:val="000000" w:themeColor="text1"/>
          <w:sz w:val="28"/>
          <w:szCs w:val="28"/>
        </w:rPr>
        <w:t>…………………………………………</w:t>
      </w:r>
    </w:p>
    <w:p w14:paraId="1722DCD3" w14:textId="3C719304" w:rsidR="00BA308E" w:rsidRPr="00DB2EAD" w:rsidRDefault="00BA308E" w:rsidP="00C76EC7">
      <w:pPr>
        <w:tabs>
          <w:tab w:val="left" w:pos="567"/>
        </w:tabs>
        <w:spacing w:before="40" w:after="40" w:line="240" w:lineRule="auto"/>
        <w:ind w:right="-1" w:firstLine="709"/>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 Thục luyện</w:t>
      </w:r>
      <w:r w:rsidR="00754051" w:rsidRPr="00DB2EAD">
        <w:rPr>
          <w:rFonts w:ascii="Times New Roman" w:hAnsi="Times New Roman"/>
          <w:color w:val="000000" w:themeColor="text1"/>
          <w:sz w:val="28"/>
          <w:szCs w:val="28"/>
        </w:rPr>
        <w:t xml:space="preserve"> giáo án:</w:t>
      </w:r>
      <w:r w:rsidR="00BF37E4" w:rsidRPr="00DB2EAD">
        <w:rPr>
          <w:rFonts w:ascii="Times New Roman" w:hAnsi="Times New Roman"/>
          <w:color w:val="000000" w:themeColor="text1"/>
          <w:sz w:val="28"/>
          <w:szCs w:val="28"/>
        </w:rPr>
        <w:t xml:space="preserve"> </w:t>
      </w:r>
      <w:r w:rsidR="00754051" w:rsidRPr="00DB2EAD">
        <w:rPr>
          <w:rFonts w:ascii="Times New Roman" w:hAnsi="Times New Roman"/>
          <w:color w:val="000000" w:themeColor="text1"/>
          <w:sz w:val="28"/>
          <w:szCs w:val="28"/>
        </w:rPr>
        <w:t>Từ</w:t>
      </w:r>
      <w:r w:rsidR="00BF37E4" w:rsidRPr="00DB2EAD">
        <w:rPr>
          <w:rFonts w:ascii="Times New Roman" w:hAnsi="Times New Roman"/>
          <w:color w:val="000000" w:themeColor="text1"/>
          <w:sz w:val="28"/>
          <w:szCs w:val="28"/>
        </w:rPr>
        <w:t xml:space="preserve"> ngày</w:t>
      </w:r>
      <w:r w:rsidR="00754051" w:rsidRPr="00DB2EAD">
        <w:rPr>
          <w:rFonts w:ascii="Times New Roman" w:hAnsi="Times New Roman"/>
          <w:color w:val="000000" w:themeColor="text1"/>
          <w:sz w:val="28"/>
          <w:szCs w:val="28"/>
        </w:rPr>
        <w:t>………</w:t>
      </w:r>
      <w:r w:rsidR="00BF37E4" w:rsidRPr="00DB2EAD">
        <w:rPr>
          <w:rFonts w:ascii="Times New Roman" w:hAnsi="Times New Roman"/>
          <w:color w:val="000000" w:themeColor="text1"/>
          <w:sz w:val="28"/>
          <w:szCs w:val="28"/>
        </w:rPr>
        <w:t>……</w:t>
      </w:r>
      <w:r w:rsidR="00754051" w:rsidRPr="00DB2EAD">
        <w:rPr>
          <w:rFonts w:ascii="Times New Roman" w:hAnsi="Times New Roman"/>
          <w:color w:val="000000" w:themeColor="text1"/>
          <w:sz w:val="28"/>
          <w:szCs w:val="28"/>
        </w:rPr>
        <w:t>đến</w:t>
      </w:r>
      <w:r w:rsidR="00BF37E4" w:rsidRPr="00DB2EAD">
        <w:rPr>
          <w:rFonts w:ascii="Times New Roman" w:hAnsi="Times New Roman"/>
          <w:color w:val="000000" w:themeColor="text1"/>
          <w:sz w:val="28"/>
          <w:szCs w:val="28"/>
        </w:rPr>
        <w:t xml:space="preserve"> </w:t>
      </w:r>
      <w:r w:rsidR="00754051" w:rsidRPr="00DB2EAD">
        <w:rPr>
          <w:rFonts w:ascii="Times New Roman" w:hAnsi="Times New Roman"/>
          <w:color w:val="000000" w:themeColor="text1"/>
          <w:sz w:val="28"/>
          <w:szCs w:val="28"/>
        </w:rPr>
        <w:t>ngày</w:t>
      </w:r>
      <w:r w:rsidR="00BF37E4" w:rsidRPr="00DB2EAD">
        <w:rPr>
          <w:rFonts w:ascii="Times New Roman" w:hAnsi="Times New Roman"/>
          <w:color w:val="000000" w:themeColor="text1"/>
          <w:sz w:val="28"/>
          <w:szCs w:val="28"/>
        </w:rPr>
        <w:t>………………………</w:t>
      </w:r>
    </w:p>
    <w:p w14:paraId="2F7E42A0" w14:textId="4C48F2C7" w:rsidR="00BA308E" w:rsidRPr="00DB2EAD" w:rsidRDefault="00BA308E" w:rsidP="00C76EC7">
      <w:pPr>
        <w:tabs>
          <w:tab w:val="left" w:pos="567"/>
        </w:tabs>
        <w:spacing w:before="40" w:after="40" w:line="240" w:lineRule="auto"/>
        <w:ind w:right="-1" w:firstLine="709"/>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 xml:space="preserve">- Hoàn thành công tác chuẩn bị:  </w:t>
      </w:r>
      <w:r w:rsidR="00BF37E4" w:rsidRPr="00DB2EAD">
        <w:rPr>
          <w:rFonts w:ascii="Times New Roman" w:hAnsi="Times New Roman"/>
          <w:color w:val="000000" w:themeColor="text1"/>
          <w:sz w:val="28"/>
          <w:szCs w:val="28"/>
        </w:rPr>
        <w:t>Trước ngày…………………………</w:t>
      </w:r>
      <w:proofErr w:type="gramStart"/>
      <w:r w:rsidR="00BF37E4" w:rsidRPr="00DB2EAD">
        <w:rPr>
          <w:rFonts w:ascii="Times New Roman" w:hAnsi="Times New Roman"/>
          <w:color w:val="000000" w:themeColor="text1"/>
          <w:sz w:val="28"/>
          <w:szCs w:val="28"/>
        </w:rPr>
        <w:t>…..</w:t>
      </w:r>
      <w:proofErr w:type="gramEnd"/>
    </w:p>
    <w:p w14:paraId="19CEC1E7" w14:textId="77777777" w:rsidR="00BA308E" w:rsidRPr="00DB2EAD" w:rsidRDefault="00BA308E" w:rsidP="00C76EC7">
      <w:pPr>
        <w:tabs>
          <w:tab w:val="left" w:pos="567"/>
        </w:tabs>
        <w:spacing w:before="40" w:after="40" w:line="240" w:lineRule="auto"/>
        <w:ind w:right="-1" w:firstLine="709"/>
        <w:jc w:val="both"/>
        <w:rPr>
          <w:rFonts w:ascii="Times New Roman" w:hAnsi="Times New Roman"/>
          <w:b/>
          <w:color w:val="000000" w:themeColor="text1"/>
          <w:sz w:val="28"/>
          <w:szCs w:val="28"/>
        </w:rPr>
      </w:pPr>
      <w:r w:rsidRPr="00DB2EAD">
        <w:rPr>
          <w:rFonts w:ascii="Times New Roman" w:hAnsi="Times New Roman"/>
          <w:b/>
          <w:color w:val="000000" w:themeColor="text1"/>
          <w:sz w:val="28"/>
          <w:szCs w:val="28"/>
        </w:rPr>
        <w:t>2. Thời gian thực hành huấn luyện</w:t>
      </w:r>
    </w:p>
    <w:p w14:paraId="6B440669" w14:textId="6F4B972D" w:rsidR="00BA308E" w:rsidRPr="00DB2EAD" w:rsidRDefault="00754051" w:rsidP="00C76EC7">
      <w:pPr>
        <w:tabs>
          <w:tab w:val="left" w:pos="567"/>
        </w:tabs>
        <w:spacing w:before="40" w:after="40" w:line="240" w:lineRule="auto"/>
        <w:ind w:right="-1" w:firstLine="709"/>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 xml:space="preserve">- Tổng thời gian huấn luyện: </w:t>
      </w:r>
      <w:r w:rsidR="00BF37E4" w:rsidRPr="00DB2EAD">
        <w:rPr>
          <w:rFonts w:ascii="Times New Roman" w:hAnsi="Times New Roman"/>
          <w:color w:val="000000" w:themeColor="text1"/>
          <w:sz w:val="28"/>
          <w:szCs w:val="28"/>
        </w:rPr>
        <w:tab/>
      </w:r>
      <w:r w:rsidR="00BF37E4" w:rsidRPr="00DB2EAD">
        <w:rPr>
          <w:rFonts w:ascii="Times New Roman" w:hAnsi="Times New Roman"/>
          <w:color w:val="000000" w:themeColor="text1"/>
          <w:sz w:val="28"/>
          <w:szCs w:val="28"/>
        </w:rPr>
        <w:tab/>
      </w:r>
      <w:r w:rsidR="00BF37E4" w:rsidRPr="00DB2EAD">
        <w:rPr>
          <w:rFonts w:ascii="Times New Roman" w:hAnsi="Times New Roman"/>
          <w:color w:val="000000" w:themeColor="text1"/>
          <w:sz w:val="28"/>
          <w:szCs w:val="28"/>
        </w:rPr>
        <w:tab/>
      </w:r>
      <w:proofErr w:type="gramStart"/>
      <w:r w:rsidR="004603FE">
        <w:rPr>
          <w:rFonts w:ascii="Times New Roman" w:hAnsi="Times New Roman"/>
          <w:color w:val="000000" w:themeColor="text1"/>
          <w:sz w:val="28"/>
          <w:szCs w:val="28"/>
          <w:lang w:val="vi-VN"/>
        </w:rPr>
        <w:t>.....</w:t>
      </w:r>
      <w:proofErr w:type="gramEnd"/>
      <w:r w:rsidR="004603FE">
        <w:rPr>
          <w:rFonts w:ascii="Times New Roman" w:hAnsi="Times New Roman"/>
          <w:color w:val="000000" w:themeColor="text1"/>
          <w:sz w:val="28"/>
          <w:szCs w:val="28"/>
          <w:lang w:val="vi-VN"/>
        </w:rPr>
        <w:t>giờ.....</w:t>
      </w:r>
      <w:r w:rsidR="000D3EDD" w:rsidRPr="00DB2EAD">
        <w:rPr>
          <w:rFonts w:ascii="Times New Roman" w:hAnsi="Times New Roman"/>
          <w:color w:val="000000" w:themeColor="text1"/>
          <w:sz w:val="28"/>
          <w:szCs w:val="28"/>
        </w:rPr>
        <w:t>phút</w:t>
      </w:r>
      <w:r w:rsidR="00BA308E" w:rsidRPr="00DB2EAD">
        <w:rPr>
          <w:rFonts w:ascii="Times New Roman" w:hAnsi="Times New Roman"/>
          <w:color w:val="000000" w:themeColor="text1"/>
          <w:sz w:val="28"/>
          <w:szCs w:val="28"/>
        </w:rPr>
        <w:t>, trong đó:</w:t>
      </w:r>
    </w:p>
    <w:p w14:paraId="1E416405" w14:textId="7276FCE0" w:rsidR="00BA308E" w:rsidRPr="00DB2EAD" w:rsidRDefault="00BA308E" w:rsidP="00C76EC7">
      <w:pPr>
        <w:tabs>
          <w:tab w:val="left" w:pos="567"/>
        </w:tabs>
        <w:spacing w:before="40" w:after="40" w:line="240" w:lineRule="auto"/>
        <w:ind w:right="-1" w:firstLine="709"/>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ab/>
      </w:r>
      <w:r w:rsidR="00BF37E4" w:rsidRPr="00DB2EAD">
        <w:rPr>
          <w:rFonts w:ascii="Times New Roman" w:hAnsi="Times New Roman"/>
          <w:color w:val="000000" w:themeColor="text1"/>
          <w:sz w:val="28"/>
          <w:szCs w:val="28"/>
        </w:rPr>
        <w:tab/>
      </w:r>
      <w:r w:rsidRPr="00DB2EAD">
        <w:rPr>
          <w:rFonts w:ascii="Times New Roman" w:hAnsi="Times New Roman"/>
          <w:color w:val="000000" w:themeColor="text1"/>
          <w:sz w:val="28"/>
          <w:szCs w:val="28"/>
        </w:rPr>
        <w:t xml:space="preserve">+ Ý định huấn luyện: </w:t>
      </w:r>
      <w:r w:rsidR="00BF37E4" w:rsidRPr="00DB2EAD">
        <w:rPr>
          <w:rFonts w:ascii="Times New Roman" w:hAnsi="Times New Roman"/>
          <w:color w:val="000000" w:themeColor="text1"/>
          <w:sz w:val="28"/>
          <w:szCs w:val="28"/>
        </w:rPr>
        <w:tab/>
      </w:r>
      <w:r w:rsidR="00BF37E4" w:rsidRPr="00DB2EAD">
        <w:rPr>
          <w:rFonts w:ascii="Times New Roman" w:hAnsi="Times New Roman"/>
          <w:color w:val="000000" w:themeColor="text1"/>
          <w:sz w:val="28"/>
          <w:szCs w:val="28"/>
        </w:rPr>
        <w:tab/>
      </w:r>
      <w:r w:rsidR="00BF37E4" w:rsidRPr="00DB2EAD">
        <w:rPr>
          <w:rFonts w:ascii="Times New Roman" w:hAnsi="Times New Roman"/>
          <w:color w:val="000000" w:themeColor="text1"/>
          <w:sz w:val="28"/>
          <w:szCs w:val="28"/>
        </w:rPr>
        <w:tab/>
      </w:r>
      <w:proofErr w:type="gramStart"/>
      <w:r w:rsidR="004603FE">
        <w:rPr>
          <w:rFonts w:ascii="Times New Roman" w:hAnsi="Times New Roman"/>
          <w:color w:val="000000" w:themeColor="text1"/>
          <w:sz w:val="28"/>
          <w:szCs w:val="28"/>
          <w:lang w:val="vi-VN"/>
        </w:rPr>
        <w:t>.....</w:t>
      </w:r>
      <w:proofErr w:type="gramEnd"/>
      <w:r w:rsidRPr="00DB2EAD">
        <w:rPr>
          <w:rFonts w:ascii="Times New Roman" w:hAnsi="Times New Roman"/>
          <w:color w:val="000000" w:themeColor="text1"/>
          <w:sz w:val="28"/>
          <w:szCs w:val="28"/>
        </w:rPr>
        <w:t>phút</w:t>
      </w:r>
    </w:p>
    <w:p w14:paraId="4DA6D29B" w14:textId="6AD90746" w:rsidR="00BA308E" w:rsidRPr="00DB2EAD" w:rsidRDefault="00BF37E4" w:rsidP="00C76EC7">
      <w:pPr>
        <w:tabs>
          <w:tab w:val="left" w:pos="567"/>
        </w:tabs>
        <w:spacing w:before="40" w:after="40" w:line="240" w:lineRule="auto"/>
        <w:ind w:right="-1" w:firstLine="709"/>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ab/>
      </w:r>
      <w:r w:rsidR="00754051" w:rsidRPr="00DB2EAD">
        <w:rPr>
          <w:rFonts w:ascii="Times New Roman" w:hAnsi="Times New Roman"/>
          <w:color w:val="000000" w:themeColor="text1"/>
          <w:sz w:val="28"/>
          <w:szCs w:val="28"/>
        </w:rPr>
        <w:tab/>
        <w:t xml:space="preserve">+ Huấn luyện lý thuyết: </w:t>
      </w:r>
      <w:r w:rsidRPr="00DB2EAD">
        <w:rPr>
          <w:rFonts w:ascii="Times New Roman" w:hAnsi="Times New Roman"/>
          <w:color w:val="000000" w:themeColor="text1"/>
          <w:sz w:val="28"/>
          <w:szCs w:val="28"/>
        </w:rPr>
        <w:tab/>
      </w:r>
      <w:r w:rsidRPr="00DB2EAD">
        <w:rPr>
          <w:rFonts w:ascii="Times New Roman" w:hAnsi="Times New Roman"/>
          <w:color w:val="000000" w:themeColor="text1"/>
          <w:sz w:val="28"/>
          <w:szCs w:val="28"/>
        </w:rPr>
        <w:tab/>
      </w:r>
      <w:r w:rsidRPr="00DB2EAD">
        <w:rPr>
          <w:rFonts w:ascii="Times New Roman" w:hAnsi="Times New Roman"/>
          <w:color w:val="000000" w:themeColor="text1"/>
          <w:sz w:val="28"/>
          <w:szCs w:val="28"/>
        </w:rPr>
        <w:tab/>
      </w:r>
      <w:proofErr w:type="gramStart"/>
      <w:r w:rsidR="004603FE">
        <w:rPr>
          <w:rFonts w:ascii="Times New Roman" w:hAnsi="Times New Roman"/>
          <w:color w:val="000000" w:themeColor="text1"/>
          <w:sz w:val="28"/>
          <w:szCs w:val="28"/>
          <w:lang w:val="vi-VN"/>
        </w:rPr>
        <w:t>.....</w:t>
      </w:r>
      <w:proofErr w:type="gramEnd"/>
      <w:r w:rsidR="00A67CC8" w:rsidRPr="00DB2EAD">
        <w:rPr>
          <w:rFonts w:ascii="Times New Roman" w:hAnsi="Times New Roman"/>
          <w:color w:val="000000" w:themeColor="text1"/>
          <w:sz w:val="28"/>
          <w:szCs w:val="28"/>
        </w:rPr>
        <w:t xml:space="preserve">giờ </w:t>
      </w:r>
      <w:r w:rsidR="004603FE">
        <w:rPr>
          <w:rFonts w:ascii="Times New Roman" w:hAnsi="Times New Roman"/>
          <w:color w:val="000000" w:themeColor="text1"/>
          <w:sz w:val="28"/>
          <w:szCs w:val="28"/>
          <w:lang w:val="vi-VN"/>
        </w:rPr>
        <w:t>.....</w:t>
      </w:r>
      <w:r w:rsidR="00BA308E" w:rsidRPr="00DB2EAD">
        <w:rPr>
          <w:rFonts w:ascii="Times New Roman" w:hAnsi="Times New Roman"/>
          <w:color w:val="000000" w:themeColor="text1"/>
          <w:sz w:val="28"/>
          <w:szCs w:val="28"/>
        </w:rPr>
        <w:t xml:space="preserve"> phút</w:t>
      </w:r>
    </w:p>
    <w:p w14:paraId="13EA6665" w14:textId="515424C0" w:rsidR="00BA308E" w:rsidRPr="00DB2EAD" w:rsidRDefault="00BF37E4" w:rsidP="00C76EC7">
      <w:pPr>
        <w:tabs>
          <w:tab w:val="left" w:pos="567"/>
        </w:tabs>
        <w:spacing w:before="40" w:after="40" w:line="240" w:lineRule="auto"/>
        <w:ind w:right="-1" w:firstLine="709"/>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ab/>
      </w:r>
      <w:r w:rsidR="00754051" w:rsidRPr="00DB2EAD">
        <w:rPr>
          <w:rFonts w:ascii="Times New Roman" w:hAnsi="Times New Roman"/>
          <w:color w:val="000000" w:themeColor="text1"/>
          <w:sz w:val="28"/>
          <w:szCs w:val="28"/>
        </w:rPr>
        <w:tab/>
        <w:t xml:space="preserve">+ Huấn luyện thực hành: </w:t>
      </w:r>
      <w:r w:rsidRPr="00DB2EAD">
        <w:rPr>
          <w:rFonts w:ascii="Times New Roman" w:hAnsi="Times New Roman"/>
          <w:color w:val="000000" w:themeColor="text1"/>
          <w:sz w:val="28"/>
          <w:szCs w:val="28"/>
        </w:rPr>
        <w:tab/>
      </w:r>
      <w:r w:rsidRPr="00DB2EAD">
        <w:rPr>
          <w:rFonts w:ascii="Times New Roman" w:hAnsi="Times New Roman"/>
          <w:color w:val="000000" w:themeColor="text1"/>
          <w:sz w:val="28"/>
          <w:szCs w:val="28"/>
        </w:rPr>
        <w:tab/>
      </w:r>
      <w:r w:rsidRPr="00DB2EAD">
        <w:rPr>
          <w:rFonts w:ascii="Times New Roman" w:hAnsi="Times New Roman"/>
          <w:color w:val="000000" w:themeColor="text1"/>
          <w:sz w:val="28"/>
          <w:szCs w:val="28"/>
        </w:rPr>
        <w:tab/>
      </w:r>
      <w:proofErr w:type="gramStart"/>
      <w:r w:rsidR="004603FE">
        <w:rPr>
          <w:rFonts w:ascii="Times New Roman" w:hAnsi="Times New Roman"/>
          <w:color w:val="000000" w:themeColor="text1"/>
          <w:sz w:val="28"/>
          <w:szCs w:val="28"/>
          <w:lang w:val="vi-VN"/>
        </w:rPr>
        <w:t>.....</w:t>
      </w:r>
      <w:proofErr w:type="gramEnd"/>
      <w:r w:rsidR="005764AC" w:rsidRPr="00DB2EAD">
        <w:rPr>
          <w:rFonts w:ascii="Times New Roman" w:hAnsi="Times New Roman"/>
          <w:color w:val="000000" w:themeColor="text1"/>
          <w:sz w:val="28"/>
          <w:szCs w:val="28"/>
        </w:rPr>
        <w:t xml:space="preserve">giờ </w:t>
      </w:r>
      <w:r w:rsidR="004603FE">
        <w:rPr>
          <w:rFonts w:ascii="Times New Roman" w:hAnsi="Times New Roman"/>
          <w:color w:val="000000" w:themeColor="text1"/>
          <w:sz w:val="28"/>
          <w:szCs w:val="28"/>
          <w:lang w:val="vi-VN"/>
        </w:rPr>
        <w:t>.....</w:t>
      </w:r>
      <w:r w:rsidR="00BA308E" w:rsidRPr="00DB2EAD">
        <w:rPr>
          <w:rFonts w:ascii="Times New Roman" w:hAnsi="Times New Roman"/>
          <w:color w:val="000000" w:themeColor="text1"/>
          <w:sz w:val="28"/>
          <w:szCs w:val="28"/>
        </w:rPr>
        <w:t>phút</w:t>
      </w:r>
    </w:p>
    <w:p w14:paraId="2266DB41" w14:textId="73A4E1B3" w:rsidR="00BA308E" w:rsidRPr="00DB2EAD" w:rsidRDefault="00BF37E4" w:rsidP="00C76EC7">
      <w:pPr>
        <w:tabs>
          <w:tab w:val="left" w:pos="567"/>
        </w:tabs>
        <w:spacing w:before="40" w:after="40" w:line="240" w:lineRule="auto"/>
        <w:ind w:right="-1" w:firstLine="709"/>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ab/>
      </w:r>
      <w:r w:rsidR="00BA308E" w:rsidRPr="00DB2EAD">
        <w:rPr>
          <w:rFonts w:ascii="Times New Roman" w:hAnsi="Times New Roman"/>
          <w:color w:val="000000" w:themeColor="text1"/>
          <w:sz w:val="28"/>
          <w:szCs w:val="28"/>
        </w:rPr>
        <w:tab/>
        <w:t xml:space="preserve">+ </w:t>
      </w:r>
      <w:r w:rsidR="00754051" w:rsidRPr="00DB2EAD">
        <w:rPr>
          <w:rFonts w:ascii="Times New Roman" w:hAnsi="Times New Roman"/>
          <w:color w:val="000000" w:themeColor="text1"/>
          <w:sz w:val="28"/>
          <w:szCs w:val="28"/>
        </w:rPr>
        <w:t xml:space="preserve">Kiểm tra, kết thúc huấn luyện: </w:t>
      </w:r>
      <w:r w:rsidRPr="00DB2EAD">
        <w:rPr>
          <w:rFonts w:ascii="Times New Roman" w:hAnsi="Times New Roman"/>
          <w:color w:val="000000" w:themeColor="text1"/>
          <w:sz w:val="28"/>
          <w:szCs w:val="28"/>
        </w:rPr>
        <w:tab/>
      </w:r>
      <w:proofErr w:type="gramStart"/>
      <w:r w:rsidR="004603FE">
        <w:rPr>
          <w:rFonts w:ascii="Times New Roman" w:hAnsi="Times New Roman"/>
          <w:color w:val="000000" w:themeColor="text1"/>
          <w:sz w:val="28"/>
          <w:szCs w:val="28"/>
          <w:lang w:val="vi-VN"/>
        </w:rPr>
        <w:t>.....</w:t>
      </w:r>
      <w:proofErr w:type="gramEnd"/>
      <w:r w:rsidR="005764AC" w:rsidRPr="00DB2EAD">
        <w:rPr>
          <w:rFonts w:ascii="Times New Roman" w:hAnsi="Times New Roman"/>
          <w:color w:val="000000" w:themeColor="text1"/>
          <w:sz w:val="28"/>
          <w:szCs w:val="28"/>
        </w:rPr>
        <w:t xml:space="preserve">giờ </w:t>
      </w:r>
      <w:r w:rsidR="004603FE">
        <w:rPr>
          <w:rFonts w:ascii="Times New Roman" w:hAnsi="Times New Roman"/>
          <w:color w:val="000000" w:themeColor="text1"/>
          <w:sz w:val="28"/>
          <w:szCs w:val="28"/>
          <w:lang w:val="vi-VN"/>
        </w:rPr>
        <w:t>.....</w:t>
      </w:r>
      <w:r w:rsidR="00BA308E" w:rsidRPr="00DB2EAD">
        <w:rPr>
          <w:rFonts w:ascii="Times New Roman" w:hAnsi="Times New Roman"/>
          <w:color w:val="000000" w:themeColor="text1"/>
          <w:sz w:val="28"/>
          <w:szCs w:val="28"/>
        </w:rPr>
        <w:t>phút</w:t>
      </w:r>
    </w:p>
    <w:p w14:paraId="5EF606AE" w14:textId="77777777" w:rsidR="00BA308E" w:rsidRPr="00DB2EAD" w:rsidRDefault="00BA308E" w:rsidP="00C76EC7">
      <w:pPr>
        <w:tabs>
          <w:tab w:val="left" w:pos="567"/>
        </w:tabs>
        <w:spacing w:before="40" w:after="40" w:line="240" w:lineRule="auto"/>
        <w:ind w:right="-1" w:firstLine="709"/>
        <w:jc w:val="both"/>
        <w:rPr>
          <w:rFonts w:ascii="Times New Roman" w:hAnsi="Times New Roman"/>
          <w:b/>
          <w:color w:val="000000" w:themeColor="text1"/>
          <w:sz w:val="26"/>
          <w:szCs w:val="26"/>
        </w:rPr>
      </w:pPr>
      <w:r w:rsidRPr="00DB2EAD">
        <w:rPr>
          <w:rFonts w:ascii="Times New Roman" w:hAnsi="Times New Roman"/>
          <w:b/>
          <w:color w:val="000000" w:themeColor="text1"/>
          <w:sz w:val="26"/>
          <w:szCs w:val="26"/>
        </w:rPr>
        <w:t>IV. TỔ CHỨC, PHƯƠNG PHÁP</w:t>
      </w:r>
    </w:p>
    <w:p w14:paraId="194D293A" w14:textId="77777777" w:rsidR="00302175" w:rsidRPr="00DB2EAD" w:rsidRDefault="00BA308E" w:rsidP="00C76EC7">
      <w:pPr>
        <w:tabs>
          <w:tab w:val="left" w:pos="567"/>
        </w:tabs>
        <w:spacing w:before="40" w:after="40" w:line="240" w:lineRule="auto"/>
        <w:ind w:right="-1" w:firstLine="709"/>
        <w:jc w:val="both"/>
        <w:rPr>
          <w:rFonts w:ascii="Times New Roman" w:hAnsi="Times New Roman"/>
          <w:b/>
          <w:color w:val="000000" w:themeColor="text1"/>
          <w:sz w:val="28"/>
          <w:szCs w:val="28"/>
        </w:rPr>
      </w:pPr>
      <w:r w:rsidRPr="00DB2EAD">
        <w:rPr>
          <w:rFonts w:ascii="Times New Roman" w:hAnsi="Times New Roman"/>
          <w:b/>
          <w:color w:val="000000" w:themeColor="text1"/>
          <w:sz w:val="28"/>
          <w:szCs w:val="28"/>
        </w:rPr>
        <w:t xml:space="preserve">1. Tổ chức: </w:t>
      </w:r>
    </w:p>
    <w:p w14:paraId="78022D5C" w14:textId="31255855" w:rsidR="00302175" w:rsidRPr="00DB2EAD" w:rsidRDefault="00302175" w:rsidP="00C76EC7">
      <w:pPr>
        <w:tabs>
          <w:tab w:val="left" w:pos="567"/>
        </w:tabs>
        <w:spacing w:before="40" w:after="40" w:line="240" w:lineRule="auto"/>
        <w:ind w:right="-1" w:firstLine="709"/>
        <w:jc w:val="both"/>
        <w:rPr>
          <w:rFonts w:ascii="Times New Roman" w:hAnsi="Times New Roman"/>
          <w:color w:val="000000" w:themeColor="text1"/>
          <w:sz w:val="28"/>
          <w:szCs w:val="28"/>
        </w:rPr>
      </w:pPr>
      <w:r w:rsidRPr="00DB2EAD">
        <w:rPr>
          <w:rFonts w:ascii="Times New Roman" w:hAnsi="Times New Roman"/>
          <w:b/>
          <w:color w:val="000000" w:themeColor="text1"/>
          <w:sz w:val="28"/>
          <w:szCs w:val="28"/>
        </w:rPr>
        <w:t xml:space="preserve">- </w:t>
      </w:r>
      <w:r w:rsidRPr="00DB2EAD">
        <w:rPr>
          <w:rFonts w:ascii="Times New Roman" w:hAnsi="Times New Roman"/>
          <w:bCs/>
          <w:color w:val="000000" w:themeColor="text1"/>
          <w:sz w:val="28"/>
          <w:szCs w:val="28"/>
        </w:rPr>
        <w:t>Lý thuyết:</w:t>
      </w:r>
      <w:r w:rsidRPr="00DB2EAD">
        <w:rPr>
          <w:rFonts w:ascii="Times New Roman" w:hAnsi="Times New Roman"/>
          <w:b/>
          <w:color w:val="000000" w:themeColor="text1"/>
          <w:sz w:val="28"/>
          <w:szCs w:val="28"/>
        </w:rPr>
        <w:t xml:space="preserve"> </w:t>
      </w:r>
      <w:r w:rsidR="00BA308E" w:rsidRPr="00DB2EAD">
        <w:rPr>
          <w:rFonts w:ascii="Times New Roman" w:hAnsi="Times New Roman"/>
          <w:color w:val="000000" w:themeColor="text1"/>
          <w:sz w:val="28"/>
          <w:szCs w:val="28"/>
        </w:rPr>
        <w:t xml:space="preserve">Theo đội hình lớp </w:t>
      </w:r>
      <w:r w:rsidR="00BF37E4" w:rsidRPr="00DB2EAD">
        <w:rPr>
          <w:rFonts w:ascii="Times New Roman" w:hAnsi="Times New Roman"/>
          <w:color w:val="000000" w:themeColor="text1"/>
          <w:sz w:val="28"/>
          <w:szCs w:val="28"/>
        </w:rPr>
        <w:t>tập huấn</w:t>
      </w:r>
    </w:p>
    <w:p w14:paraId="1F6B38A6" w14:textId="540078C1" w:rsidR="00BA308E" w:rsidRPr="00DB2EAD" w:rsidRDefault="00302175" w:rsidP="00C76EC7">
      <w:pPr>
        <w:tabs>
          <w:tab w:val="left" w:pos="567"/>
        </w:tabs>
        <w:spacing w:before="40" w:after="40" w:line="240" w:lineRule="auto"/>
        <w:ind w:right="-1" w:firstLine="709"/>
        <w:jc w:val="both"/>
        <w:rPr>
          <w:rFonts w:ascii="Times New Roman" w:hAnsi="Times New Roman"/>
          <w:color w:val="000000" w:themeColor="text1"/>
          <w:sz w:val="28"/>
          <w:szCs w:val="28"/>
        </w:rPr>
      </w:pPr>
      <w:r w:rsidRPr="00DB2EAD">
        <w:rPr>
          <w:rFonts w:ascii="Times New Roman" w:hAnsi="Times New Roman"/>
          <w:b/>
          <w:bCs/>
          <w:color w:val="000000" w:themeColor="text1"/>
          <w:sz w:val="28"/>
          <w:szCs w:val="28"/>
        </w:rPr>
        <w:t xml:space="preserve">-  </w:t>
      </w:r>
      <w:r w:rsidRPr="00DB2EAD">
        <w:rPr>
          <w:rFonts w:ascii="Times New Roman" w:hAnsi="Times New Roman"/>
          <w:color w:val="000000" w:themeColor="text1"/>
          <w:sz w:val="28"/>
          <w:szCs w:val="28"/>
        </w:rPr>
        <w:t>Thực hành: Theo nhóm.</w:t>
      </w:r>
    </w:p>
    <w:p w14:paraId="6F69004F" w14:textId="77777777" w:rsidR="00BA308E" w:rsidRPr="00DB2EAD" w:rsidRDefault="00BA308E" w:rsidP="00C76EC7">
      <w:pPr>
        <w:tabs>
          <w:tab w:val="left" w:pos="567"/>
        </w:tabs>
        <w:spacing w:before="40" w:after="40" w:line="240" w:lineRule="auto"/>
        <w:ind w:right="-1" w:firstLine="709"/>
        <w:jc w:val="both"/>
        <w:rPr>
          <w:rFonts w:ascii="Times New Roman" w:hAnsi="Times New Roman"/>
          <w:b/>
          <w:color w:val="000000" w:themeColor="text1"/>
          <w:sz w:val="28"/>
          <w:szCs w:val="28"/>
        </w:rPr>
      </w:pPr>
      <w:r w:rsidRPr="00DB2EAD">
        <w:rPr>
          <w:rFonts w:ascii="Times New Roman" w:hAnsi="Times New Roman"/>
          <w:b/>
          <w:color w:val="000000" w:themeColor="text1"/>
          <w:sz w:val="28"/>
          <w:szCs w:val="28"/>
        </w:rPr>
        <w:t>2. Phương pháp</w:t>
      </w:r>
    </w:p>
    <w:p w14:paraId="4D60984A" w14:textId="7795DE1A" w:rsidR="00AC256F" w:rsidRPr="0041535C" w:rsidRDefault="00BA308E" w:rsidP="0041535C">
      <w:pPr>
        <w:tabs>
          <w:tab w:val="left" w:pos="567"/>
        </w:tabs>
        <w:spacing w:before="40" w:after="0" w:line="240" w:lineRule="auto"/>
        <w:ind w:firstLine="709"/>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ab/>
        <w:t xml:space="preserve">Thuyết </w:t>
      </w:r>
      <w:r w:rsidR="00FF47D2" w:rsidRPr="00DB2EAD">
        <w:rPr>
          <w:rFonts w:ascii="Times New Roman" w:hAnsi="Times New Roman"/>
          <w:color w:val="000000" w:themeColor="text1"/>
          <w:sz w:val="28"/>
          <w:szCs w:val="28"/>
        </w:rPr>
        <w:t>trình</w:t>
      </w:r>
      <w:r w:rsidR="00BF37E4" w:rsidRPr="00DB2EAD">
        <w:rPr>
          <w:rFonts w:ascii="Times New Roman" w:hAnsi="Times New Roman"/>
          <w:color w:val="000000" w:themeColor="text1"/>
          <w:sz w:val="28"/>
          <w:szCs w:val="28"/>
        </w:rPr>
        <w:t xml:space="preserve">, </w:t>
      </w:r>
      <w:r w:rsidRPr="00DB2EAD">
        <w:rPr>
          <w:rFonts w:ascii="Times New Roman" w:hAnsi="Times New Roman"/>
          <w:color w:val="000000" w:themeColor="text1"/>
          <w:sz w:val="28"/>
          <w:szCs w:val="28"/>
        </w:rPr>
        <w:t xml:space="preserve">phân tích, </w:t>
      </w:r>
      <w:r w:rsidR="00BF37E4" w:rsidRPr="00DB2EAD">
        <w:rPr>
          <w:rFonts w:ascii="Times New Roman" w:hAnsi="Times New Roman"/>
          <w:color w:val="000000" w:themeColor="text1"/>
          <w:sz w:val="28"/>
          <w:szCs w:val="28"/>
        </w:rPr>
        <w:t xml:space="preserve">nêu vấn đề, </w:t>
      </w:r>
      <w:r w:rsidRPr="00DB2EAD">
        <w:rPr>
          <w:rFonts w:ascii="Times New Roman" w:hAnsi="Times New Roman"/>
          <w:color w:val="000000" w:themeColor="text1"/>
          <w:sz w:val="28"/>
          <w:szCs w:val="28"/>
        </w:rPr>
        <w:t>làm mẫu trên máy thực.</w:t>
      </w:r>
    </w:p>
    <w:p w14:paraId="1608B987" w14:textId="1EBCD5BE" w:rsidR="00BA308E" w:rsidRPr="00DB2EAD" w:rsidRDefault="00BA308E" w:rsidP="00CC007E">
      <w:pPr>
        <w:tabs>
          <w:tab w:val="left" w:pos="567"/>
        </w:tabs>
        <w:spacing w:after="40" w:line="240" w:lineRule="auto"/>
        <w:ind w:firstLine="709"/>
        <w:jc w:val="both"/>
        <w:rPr>
          <w:rFonts w:ascii="Times New Roman" w:hAnsi="Times New Roman"/>
          <w:b/>
          <w:color w:val="000000" w:themeColor="text1"/>
          <w:sz w:val="26"/>
          <w:szCs w:val="26"/>
        </w:rPr>
      </w:pPr>
      <w:r w:rsidRPr="00DB2EAD">
        <w:rPr>
          <w:rFonts w:ascii="Times New Roman" w:hAnsi="Times New Roman"/>
          <w:b/>
          <w:color w:val="000000" w:themeColor="text1"/>
          <w:sz w:val="26"/>
          <w:szCs w:val="26"/>
        </w:rPr>
        <w:t>V. ĐỊA ĐIỂM</w:t>
      </w:r>
    </w:p>
    <w:p w14:paraId="557B29FC" w14:textId="6038A33E" w:rsidR="00BF37E4" w:rsidRPr="004603FE" w:rsidRDefault="004603FE" w:rsidP="00C76EC7">
      <w:pPr>
        <w:tabs>
          <w:tab w:val="left" w:pos="567"/>
        </w:tabs>
        <w:spacing w:before="40" w:after="40" w:line="240" w:lineRule="auto"/>
        <w:ind w:firstLine="720"/>
        <w:rPr>
          <w:rFonts w:ascii="Times New Roman" w:hAnsi="Times New Roman"/>
          <w:color w:val="000000" w:themeColor="text1"/>
          <w:sz w:val="28"/>
          <w:szCs w:val="28"/>
          <w:lang w:val="vi-VN"/>
        </w:rPr>
      </w:pPr>
      <w:r>
        <w:rPr>
          <w:rFonts w:ascii="Times New Roman" w:hAnsi="Times New Roman"/>
          <w:color w:val="000000" w:themeColor="text1"/>
          <w:sz w:val="28"/>
          <w:szCs w:val="28"/>
          <w:lang w:val="vi-VN"/>
        </w:rPr>
        <w:t>Phòng HCM Tiểu đoàn 1</w:t>
      </w:r>
    </w:p>
    <w:p w14:paraId="21155D3F" w14:textId="77777777" w:rsidR="00BA308E" w:rsidRPr="00DB2EAD" w:rsidRDefault="00BA308E" w:rsidP="00C76EC7">
      <w:pPr>
        <w:tabs>
          <w:tab w:val="left" w:pos="567"/>
        </w:tabs>
        <w:spacing w:before="40" w:after="40" w:line="240" w:lineRule="auto"/>
        <w:ind w:right="-1" w:firstLine="709"/>
        <w:jc w:val="both"/>
        <w:rPr>
          <w:rFonts w:ascii="Times New Roman" w:hAnsi="Times New Roman"/>
          <w:color w:val="000000" w:themeColor="text1"/>
          <w:sz w:val="28"/>
          <w:szCs w:val="28"/>
        </w:rPr>
      </w:pPr>
      <w:r w:rsidRPr="00DB2EAD">
        <w:rPr>
          <w:rFonts w:ascii="Times New Roman" w:hAnsi="Times New Roman"/>
          <w:b/>
          <w:color w:val="000000" w:themeColor="text1"/>
          <w:sz w:val="26"/>
          <w:szCs w:val="26"/>
        </w:rPr>
        <w:t>VI. BẢO ĐẢM</w:t>
      </w:r>
    </w:p>
    <w:p w14:paraId="4BA6FDEC" w14:textId="6F9E5D12" w:rsidR="00BA308E" w:rsidRPr="004603FE" w:rsidRDefault="004603FE" w:rsidP="00C76EC7">
      <w:pPr>
        <w:tabs>
          <w:tab w:val="left" w:pos="567"/>
        </w:tabs>
        <w:spacing w:before="40" w:after="40" w:line="240" w:lineRule="auto"/>
        <w:ind w:right="-1" w:firstLine="709"/>
        <w:jc w:val="both"/>
        <w:rPr>
          <w:rFonts w:ascii="Times New Roman" w:hAnsi="Times New Roman"/>
          <w:b/>
          <w:color w:val="000000" w:themeColor="text1"/>
          <w:sz w:val="28"/>
          <w:szCs w:val="28"/>
          <w:lang w:val="vi-VN"/>
        </w:rPr>
      </w:pPr>
      <w:r>
        <w:rPr>
          <w:rFonts w:ascii="Times New Roman" w:hAnsi="Times New Roman"/>
          <w:b/>
          <w:color w:val="000000" w:themeColor="text1"/>
          <w:sz w:val="28"/>
          <w:szCs w:val="28"/>
        </w:rPr>
        <w:t xml:space="preserve">1. Cán bộ </w:t>
      </w:r>
      <w:r>
        <w:rPr>
          <w:rFonts w:ascii="Times New Roman" w:hAnsi="Times New Roman"/>
          <w:b/>
          <w:color w:val="000000" w:themeColor="text1"/>
          <w:sz w:val="28"/>
          <w:szCs w:val="28"/>
          <w:lang w:val="vi-VN"/>
        </w:rPr>
        <w:t>tập huấn</w:t>
      </w:r>
    </w:p>
    <w:p w14:paraId="0748E14C" w14:textId="2CB201EE" w:rsidR="00E70511" w:rsidRPr="00DB2EAD" w:rsidRDefault="009B1DF2" w:rsidP="00C76EC7">
      <w:pPr>
        <w:tabs>
          <w:tab w:val="left" w:pos="567"/>
        </w:tabs>
        <w:spacing w:before="40" w:after="40" w:line="240" w:lineRule="auto"/>
        <w:ind w:right="-1" w:firstLine="709"/>
        <w:jc w:val="both"/>
        <w:rPr>
          <w:rFonts w:ascii="Times New Roman" w:hAnsi="Times New Roman"/>
          <w:color w:val="000000" w:themeColor="text1"/>
          <w:spacing w:val="-2"/>
          <w:sz w:val="28"/>
          <w:szCs w:val="28"/>
        </w:rPr>
      </w:pPr>
      <w:bookmarkStart w:id="1" w:name="_Hlk71794863"/>
      <w:r w:rsidRPr="00DB2EAD">
        <w:rPr>
          <w:rFonts w:ascii="Times New Roman" w:hAnsi="Times New Roman"/>
          <w:color w:val="000000" w:themeColor="text1"/>
          <w:spacing w:val="-2"/>
          <w:sz w:val="28"/>
          <w:szCs w:val="28"/>
        </w:rPr>
        <w:lastRenderedPageBreak/>
        <w:t>M</w:t>
      </w:r>
      <w:r w:rsidR="00E70511" w:rsidRPr="00DB2EAD">
        <w:rPr>
          <w:rFonts w:ascii="Times New Roman" w:hAnsi="Times New Roman"/>
          <w:color w:val="000000" w:themeColor="text1"/>
          <w:spacing w:val="-2"/>
          <w:sz w:val="28"/>
          <w:szCs w:val="28"/>
        </w:rPr>
        <w:t xml:space="preserve">áy tính, máy chiếu, giáo án, bài giảng, tài liệu, </w:t>
      </w:r>
      <w:r w:rsidRPr="00DB2EAD">
        <w:rPr>
          <w:rFonts w:ascii="Times New Roman" w:hAnsi="Times New Roman"/>
          <w:color w:val="000000" w:themeColor="text1"/>
          <w:spacing w:val="-2"/>
          <w:sz w:val="28"/>
          <w:szCs w:val="28"/>
        </w:rPr>
        <w:t>thiết bị VHCR/10G</w:t>
      </w:r>
    </w:p>
    <w:bookmarkEnd w:id="1"/>
    <w:p w14:paraId="154EFDBC" w14:textId="77777777" w:rsidR="00BA308E" w:rsidRPr="00DB2EAD" w:rsidRDefault="00BA308E" w:rsidP="00C76EC7">
      <w:pPr>
        <w:tabs>
          <w:tab w:val="left" w:pos="567"/>
        </w:tabs>
        <w:spacing w:before="40" w:after="40" w:line="240" w:lineRule="auto"/>
        <w:ind w:right="136" w:firstLine="709"/>
        <w:jc w:val="both"/>
        <w:rPr>
          <w:rFonts w:ascii="Times New Roman" w:hAnsi="Times New Roman"/>
          <w:b/>
          <w:color w:val="000000" w:themeColor="text1"/>
          <w:sz w:val="28"/>
          <w:szCs w:val="28"/>
        </w:rPr>
      </w:pPr>
      <w:r w:rsidRPr="00DB2EAD">
        <w:rPr>
          <w:rFonts w:ascii="Times New Roman" w:hAnsi="Times New Roman"/>
          <w:b/>
          <w:color w:val="000000" w:themeColor="text1"/>
          <w:sz w:val="28"/>
          <w:szCs w:val="28"/>
        </w:rPr>
        <w:t>2. Người học</w:t>
      </w:r>
    </w:p>
    <w:p w14:paraId="1268C33B" w14:textId="17ED1F21" w:rsidR="00BA308E" w:rsidRPr="00DB2EAD" w:rsidRDefault="00BA308E" w:rsidP="00C76EC7">
      <w:pPr>
        <w:tabs>
          <w:tab w:val="left" w:pos="567"/>
        </w:tabs>
        <w:spacing w:before="40" w:after="40" w:line="240" w:lineRule="auto"/>
        <w:ind w:right="136" w:firstLine="709"/>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 xml:space="preserve">Bút ký, tài liệu, </w:t>
      </w:r>
      <w:r w:rsidR="00C7426E" w:rsidRPr="00DB2EAD">
        <w:rPr>
          <w:rFonts w:ascii="Times New Roman" w:hAnsi="Times New Roman"/>
          <w:color w:val="000000" w:themeColor="text1"/>
          <w:sz w:val="28"/>
          <w:szCs w:val="28"/>
        </w:rPr>
        <w:t>thiết bị VHCR/10G</w:t>
      </w:r>
    </w:p>
    <w:p w14:paraId="58166F2C" w14:textId="77777777" w:rsidR="00B3629A" w:rsidRPr="00DB2EAD" w:rsidRDefault="00B3629A" w:rsidP="00C76EC7">
      <w:pPr>
        <w:tabs>
          <w:tab w:val="left" w:pos="567"/>
        </w:tabs>
        <w:spacing w:before="120" w:after="20" w:line="240" w:lineRule="auto"/>
        <w:ind w:right="136" w:firstLine="142"/>
        <w:jc w:val="center"/>
        <w:rPr>
          <w:rFonts w:ascii="Times New Roman" w:hAnsi="Times New Roman"/>
          <w:b/>
          <w:color w:val="000000" w:themeColor="text1"/>
          <w:sz w:val="28"/>
          <w:szCs w:val="28"/>
        </w:rPr>
      </w:pPr>
      <w:r w:rsidRPr="00DB2EAD">
        <w:rPr>
          <w:rFonts w:ascii="Times New Roman" w:hAnsi="Times New Roman"/>
          <w:b/>
          <w:color w:val="000000" w:themeColor="text1"/>
          <w:sz w:val="28"/>
          <w:szCs w:val="28"/>
        </w:rPr>
        <w:t xml:space="preserve">Phần </w:t>
      </w:r>
      <w:r w:rsidR="00E13F0A" w:rsidRPr="00DB2EAD">
        <w:rPr>
          <w:rFonts w:ascii="Times New Roman" w:hAnsi="Times New Roman"/>
          <w:b/>
          <w:color w:val="000000" w:themeColor="text1"/>
          <w:sz w:val="28"/>
          <w:szCs w:val="28"/>
        </w:rPr>
        <w:t>hai</w:t>
      </w:r>
      <w:r w:rsidR="00BA308E" w:rsidRPr="00DB2EAD">
        <w:rPr>
          <w:rFonts w:ascii="Times New Roman" w:hAnsi="Times New Roman"/>
          <w:b/>
          <w:color w:val="000000" w:themeColor="text1"/>
          <w:sz w:val="28"/>
          <w:szCs w:val="28"/>
        </w:rPr>
        <w:t>:</w:t>
      </w:r>
      <w:r w:rsidRPr="00DB2EAD">
        <w:rPr>
          <w:rFonts w:ascii="Times New Roman" w:hAnsi="Times New Roman"/>
          <w:b/>
          <w:color w:val="000000" w:themeColor="text1"/>
          <w:sz w:val="28"/>
          <w:szCs w:val="28"/>
        </w:rPr>
        <w:t xml:space="preserve"> THỰC HÀNH HUẤN LUYỆN </w:t>
      </w:r>
    </w:p>
    <w:p w14:paraId="6FB3C26C" w14:textId="77777777" w:rsidR="00B3629A" w:rsidRPr="00DB2EAD" w:rsidRDefault="00B3629A" w:rsidP="00C76EC7">
      <w:pPr>
        <w:tabs>
          <w:tab w:val="left" w:pos="567"/>
        </w:tabs>
        <w:spacing w:before="40" w:after="40" w:line="240" w:lineRule="auto"/>
        <w:ind w:right="136" w:firstLine="709"/>
        <w:jc w:val="both"/>
        <w:rPr>
          <w:rFonts w:ascii="Times New Roman" w:hAnsi="Times New Roman"/>
          <w:b/>
          <w:color w:val="000000" w:themeColor="text1"/>
          <w:sz w:val="26"/>
          <w:szCs w:val="26"/>
        </w:rPr>
      </w:pPr>
      <w:r w:rsidRPr="00DB2EAD">
        <w:rPr>
          <w:rFonts w:ascii="Times New Roman" w:hAnsi="Times New Roman"/>
          <w:b/>
          <w:color w:val="000000" w:themeColor="text1"/>
          <w:sz w:val="26"/>
          <w:szCs w:val="26"/>
        </w:rPr>
        <w:t>I. THỦ TỤC HUẤN LUYỆN</w:t>
      </w:r>
    </w:p>
    <w:p w14:paraId="5E36A876" w14:textId="77777777" w:rsidR="00B3629A" w:rsidRPr="00DB2EAD" w:rsidRDefault="00B3629A" w:rsidP="00C76EC7">
      <w:pPr>
        <w:tabs>
          <w:tab w:val="left" w:pos="567"/>
        </w:tabs>
        <w:spacing w:before="40" w:after="40" w:line="240" w:lineRule="auto"/>
        <w:ind w:right="136" w:firstLine="709"/>
        <w:jc w:val="both"/>
        <w:rPr>
          <w:rFonts w:ascii="Times New Roman" w:hAnsi="Times New Roman"/>
          <w:color w:val="000000" w:themeColor="text1"/>
          <w:sz w:val="28"/>
          <w:szCs w:val="28"/>
        </w:rPr>
      </w:pPr>
      <w:r w:rsidRPr="00DB2EAD">
        <w:rPr>
          <w:rFonts w:ascii="Times New Roman" w:hAnsi="Times New Roman"/>
          <w:color w:val="000000" w:themeColor="text1"/>
          <w:sz w:val="28"/>
          <w:szCs w:val="28"/>
        </w:rPr>
        <w:tab/>
        <w:t>Tiếp nhận lớp học, điều chỉnh ổn định đội hình.</w:t>
      </w:r>
    </w:p>
    <w:p w14:paraId="71E9A130" w14:textId="77777777" w:rsidR="00B3629A" w:rsidRPr="00DB2EAD" w:rsidRDefault="00B3629A" w:rsidP="00C76EC7">
      <w:pPr>
        <w:tabs>
          <w:tab w:val="left" w:pos="567"/>
        </w:tabs>
        <w:spacing w:before="40" w:after="40" w:line="240" w:lineRule="auto"/>
        <w:ind w:right="136" w:firstLine="709"/>
        <w:jc w:val="both"/>
        <w:rPr>
          <w:rFonts w:ascii="Times New Roman" w:hAnsi="Times New Roman"/>
          <w:b/>
          <w:color w:val="000000" w:themeColor="text1"/>
          <w:sz w:val="26"/>
          <w:szCs w:val="26"/>
        </w:rPr>
      </w:pPr>
      <w:r w:rsidRPr="00DB2EAD">
        <w:rPr>
          <w:rFonts w:ascii="Times New Roman" w:hAnsi="Times New Roman"/>
          <w:b/>
          <w:color w:val="000000" w:themeColor="text1"/>
          <w:sz w:val="26"/>
          <w:szCs w:val="26"/>
        </w:rPr>
        <w:t>II. HẠ ĐẠT KHOA MỤC</w:t>
      </w:r>
    </w:p>
    <w:p w14:paraId="134EDA18" w14:textId="2C9B6BDB" w:rsidR="00A76ED5" w:rsidRPr="00DB2EAD" w:rsidRDefault="007305D6" w:rsidP="00AC256F">
      <w:pPr>
        <w:tabs>
          <w:tab w:val="left" w:pos="567"/>
        </w:tabs>
        <w:spacing w:after="0" w:line="240" w:lineRule="auto"/>
        <w:ind w:left="720" w:right="-30" w:hanging="294"/>
        <w:jc w:val="both"/>
        <w:rPr>
          <w:rFonts w:ascii="Times New Roman" w:hAnsi="Times New Roman"/>
          <w:bCs/>
          <w:color w:val="000000" w:themeColor="text1"/>
          <w:sz w:val="28"/>
          <w:szCs w:val="28"/>
        </w:rPr>
      </w:pPr>
      <w:r w:rsidRPr="00DB2EAD">
        <w:rPr>
          <w:rFonts w:ascii="Times New Roman" w:hAnsi="Times New Roman"/>
          <w:bCs/>
          <w:color w:val="000000" w:themeColor="text1"/>
          <w:sz w:val="28"/>
          <w:szCs w:val="28"/>
        </w:rPr>
        <w:tab/>
      </w:r>
      <w:r w:rsidRPr="00DB2EAD">
        <w:rPr>
          <w:rFonts w:ascii="Times New Roman" w:hAnsi="Times New Roman"/>
          <w:bCs/>
          <w:color w:val="000000" w:themeColor="text1"/>
          <w:sz w:val="28"/>
          <w:szCs w:val="28"/>
        </w:rPr>
        <w:tab/>
      </w:r>
      <w:r w:rsidR="00B3629A" w:rsidRPr="00DB2EAD">
        <w:rPr>
          <w:rFonts w:ascii="Times New Roman" w:hAnsi="Times New Roman"/>
          <w:bCs/>
          <w:color w:val="000000" w:themeColor="text1"/>
          <w:sz w:val="28"/>
          <w:szCs w:val="28"/>
        </w:rPr>
        <w:t>1. Bài:</w:t>
      </w:r>
      <w:r w:rsidR="00A76ED5" w:rsidRPr="00DB2EAD">
        <w:rPr>
          <w:rFonts w:ascii="Times New Roman" w:hAnsi="Times New Roman"/>
          <w:bCs/>
          <w:color w:val="000000" w:themeColor="text1"/>
          <w:sz w:val="28"/>
          <w:szCs w:val="28"/>
        </w:rPr>
        <w:t xml:space="preserve"> Tính năng kỹ chiến thuật, khai thác sử dụng thiết bị chuyển tiếp</w:t>
      </w:r>
      <w:r w:rsidRPr="00DB2EAD">
        <w:rPr>
          <w:rFonts w:ascii="Times New Roman" w:hAnsi="Times New Roman"/>
          <w:bCs/>
          <w:color w:val="000000" w:themeColor="text1"/>
          <w:sz w:val="28"/>
          <w:szCs w:val="28"/>
        </w:rPr>
        <w:t xml:space="preserve"> </w:t>
      </w:r>
      <w:r w:rsidR="00A76ED5" w:rsidRPr="00DB2EAD">
        <w:rPr>
          <w:rFonts w:ascii="Times New Roman" w:hAnsi="Times New Roman"/>
          <w:bCs/>
          <w:color w:val="000000" w:themeColor="text1"/>
          <w:sz w:val="28"/>
          <w:szCs w:val="28"/>
        </w:rPr>
        <w:t>số nhảy tần VHCR/10G</w:t>
      </w:r>
    </w:p>
    <w:p w14:paraId="7A9ACC14" w14:textId="53117581" w:rsidR="00B3629A" w:rsidRPr="00DB2EAD" w:rsidRDefault="00B3629A" w:rsidP="00C76EC7">
      <w:pPr>
        <w:tabs>
          <w:tab w:val="left" w:pos="567"/>
        </w:tabs>
        <w:spacing w:before="40" w:after="40" w:line="240" w:lineRule="auto"/>
        <w:ind w:right="136" w:firstLine="709"/>
        <w:jc w:val="both"/>
        <w:rPr>
          <w:rFonts w:ascii="Times New Roman" w:hAnsi="Times New Roman"/>
          <w:bCs/>
          <w:color w:val="000000" w:themeColor="text1"/>
          <w:sz w:val="28"/>
          <w:szCs w:val="28"/>
        </w:rPr>
      </w:pPr>
      <w:r w:rsidRPr="00DB2EAD">
        <w:rPr>
          <w:rFonts w:ascii="Times New Roman" w:hAnsi="Times New Roman"/>
          <w:bCs/>
          <w:color w:val="000000" w:themeColor="text1"/>
          <w:sz w:val="28"/>
          <w:szCs w:val="28"/>
        </w:rPr>
        <w:t>2. Mục đích, yêu cầu</w:t>
      </w:r>
    </w:p>
    <w:p w14:paraId="1F94237D" w14:textId="77777777" w:rsidR="00B3629A" w:rsidRPr="00DB2EAD" w:rsidRDefault="00B3629A" w:rsidP="00C76EC7">
      <w:pPr>
        <w:tabs>
          <w:tab w:val="left" w:pos="567"/>
        </w:tabs>
        <w:spacing w:before="40" w:after="40" w:line="240" w:lineRule="auto"/>
        <w:ind w:right="136" w:firstLine="709"/>
        <w:jc w:val="both"/>
        <w:rPr>
          <w:rFonts w:ascii="Times New Roman" w:hAnsi="Times New Roman"/>
          <w:bCs/>
          <w:color w:val="000000" w:themeColor="text1"/>
          <w:sz w:val="28"/>
          <w:szCs w:val="28"/>
        </w:rPr>
      </w:pPr>
      <w:r w:rsidRPr="00DB2EAD">
        <w:rPr>
          <w:rFonts w:ascii="Times New Roman" w:hAnsi="Times New Roman"/>
          <w:bCs/>
          <w:color w:val="000000" w:themeColor="text1"/>
          <w:sz w:val="28"/>
          <w:szCs w:val="28"/>
        </w:rPr>
        <w:t>3. Nội dung</w:t>
      </w:r>
    </w:p>
    <w:p w14:paraId="11222E95" w14:textId="77777777" w:rsidR="00B3629A" w:rsidRPr="00DB2EAD" w:rsidRDefault="00B3629A" w:rsidP="00C76EC7">
      <w:pPr>
        <w:tabs>
          <w:tab w:val="left" w:pos="567"/>
        </w:tabs>
        <w:spacing w:before="40" w:after="40" w:line="240" w:lineRule="auto"/>
        <w:ind w:right="136" w:firstLine="709"/>
        <w:jc w:val="both"/>
        <w:rPr>
          <w:rFonts w:ascii="Times New Roman" w:hAnsi="Times New Roman"/>
          <w:bCs/>
          <w:color w:val="000000" w:themeColor="text1"/>
          <w:sz w:val="28"/>
          <w:szCs w:val="28"/>
        </w:rPr>
      </w:pPr>
      <w:r w:rsidRPr="00DB2EAD">
        <w:rPr>
          <w:rFonts w:ascii="Times New Roman" w:hAnsi="Times New Roman"/>
          <w:bCs/>
          <w:color w:val="000000" w:themeColor="text1"/>
          <w:sz w:val="28"/>
          <w:szCs w:val="28"/>
        </w:rPr>
        <w:t>4. Thời gian</w:t>
      </w:r>
    </w:p>
    <w:p w14:paraId="6761B822" w14:textId="77777777" w:rsidR="00B3629A" w:rsidRPr="00DB2EAD" w:rsidRDefault="00B3629A" w:rsidP="00C76EC7">
      <w:pPr>
        <w:tabs>
          <w:tab w:val="left" w:pos="567"/>
        </w:tabs>
        <w:spacing w:before="40" w:after="40" w:line="240" w:lineRule="auto"/>
        <w:ind w:right="136" w:firstLine="709"/>
        <w:jc w:val="both"/>
        <w:rPr>
          <w:rFonts w:ascii="Times New Roman" w:hAnsi="Times New Roman"/>
          <w:bCs/>
          <w:color w:val="000000" w:themeColor="text1"/>
          <w:sz w:val="28"/>
          <w:szCs w:val="28"/>
        </w:rPr>
      </w:pPr>
      <w:r w:rsidRPr="00DB2EAD">
        <w:rPr>
          <w:rFonts w:ascii="Times New Roman" w:hAnsi="Times New Roman"/>
          <w:bCs/>
          <w:color w:val="000000" w:themeColor="text1"/>
          <w:sz w:val="28"/>
          <w:szCs w:val="28"/>
        </w:rPr>
        <w:t>5. Tổ chức và phương pháp</w:t>
      </w:r>
    </w:p>
    <w:p w14:paraId="2AE1DE6C" w14:textId="77777777" w:rsidR="00B3629A" w:rsidRPr="00DB2EAD" w:rsidRDefault="00B3629A" w:rsidP="00C76EC7">
      <w:pPr>
        <w:tabs>
          <w:tab w:val="left" w:pos="567"/>
        </w:tabs>
        <w:spacing w:before="40" w:after="40" w:line="240" w:lineRule="auto"/>
        <w:ind w:right="136" w:firstLine="709"/>
        <w:jc w:val="both"/>
        <w:rPr>
          <w:rFonts w:ascii="Times New Roman" w:hAnsi="Times New Roman"/>
          <w:bCs/>
          <w:color w:val="000000" w:themeColor="text1"/>
          <w:sz w:val="28"/>
          <w:szCs w:val="28"/>
        </w:rPr>
      </w:pPr>
      <w:r w:rsidRPr="00DB2EAD">
        <w:rPr>
          <w:rFonts w:ascii="Times New Roman" w:hAnsi="Times New Roman"/>
          <w:bCs/>
          <w:color w:val="000000" w:themeColor="text1"/>
          <w:sz w:val="28"/>
          <w:szCs w:val="28"/>
        </w:rPr>
        <w:t>6. Địa điểm, vật chất</w:t>
      </w:r>
    </w:p>
    <w:p w14:paraId="361EA88E" w14:textId="04FA48BA" w:rsidR="00B3629A" w:rsidRPr="00DB2EAD" w:rsidRDefault="00B3629A" w:rsidP="00C76EC7">
      <w:pPr>
        <w:tabs>
          <w:tab w:val="left" w:pos="567"/>
        </w:tabs>
        <w:spacing w:after="120" w:line="240" w:lineRule="auto"/>
        <w:ind w:right="136" w:firstLine="709"/>
        <w:jc w:val="both"/>
        <w:rPr>
          <w:rFonts w:ascii="Times New Roman" w:hAnsi="Times New Roman"/>
          <w:b/>
          <w:color w:val="000000" w:themeColor="text1"/>
          <w:sz w:val="26"/>
          <w:szCs w:val="26"/>
        </w:rPr>
      </w:pPr>
      <w:r w:rsidRPr="00DB2EAD">
        <w:rPr>
          <w:rFonts w:ascii="Times New Roman" w:hAnsi="Times New Roman"/>
          <w:b/>
          <w:color w:val="000000" w:themeColor="text1"/>
          <w:sz w:val="26"/>
          <w:szCs w:val="26"/>
        </w:rPr>
        <w:t xml:space="preserve">III. THỰC HÀNH HUẤN LUYỆN </w:t>
      </w:r>
    </w:p>
    <w:tbl>
      <w:tblPr>
        <w:tblStyle w:val="TableGrid"/>
        <w:tblW w:w="8995" w:type="dxa"/>
        <w:tblLook w:val="04A0" w:firstRow="1" w:lastRow="0" w:firstColumn="1" w:lastColumn="0" w:noHBand="0" w:noVBand="1"/>
      </w:tblPr>
      <w:tblGrid>
        <w:gridCol w:w="1079"/>
        <w:gridCol w:w="6951"/>
        <w:gridCol w:w="12"/>
        <w:gridCol w:w="953"/>
      </w:tblGrid>
      <w:tr w:rsidR="00DB2EAD" w:rsidRPr="00271DC5" w14:paraId="324FEEA2" w14:textId="77777777" w:rsidTr="006A76F2">
        <w:trPr>
          <w:tblHeader/>
        </w:trPr>
        <w:tc>
          <w:tcPr>
            <w:tcW w:w="1435" w:type="dxa"/>
            <w:vAlign w:val="center"/>
          </w:tcPr>
          <w:p w14:paraId="797AF914" w14:textId="77777777" w:rsidR="00826611" w:rsidRPr="00271DC5" w:rsidRDefault="00826611" w:rsidP="00826611">
            <w:pPr>
              <w:tabs>
                <w:tab w:val="left" w:pos="567"/>
              </w:tabs>
              <w:spacing w:after="0" w:line="240" w:lineRule="auto"/>
              <w:ind w:left="-57" w:right="-57"/>
              <w:jc w:val="center"/>
              <w:rPr>
                <w:rFonts w:ascii="Times New Roman" w:hAnsi="Times New Roman"/>
                <w:b/>
                <w:color w:val="000000" w:themeColor="text1"/>
                <w:sz w:val="28"/>
                <w:szCs w:val="28"/>
              </w:rPr>
            </w:pPr>
            <w:r w:rsidRPr="00271DC5">
              <w:rPr>
                <w:rFonts w:ascii="Times New Roman" w:hAnsi="Times New Roman"/>
                <w:b/>
                <w:color w:val="000000" w:themeColor="text1"/>
                <w:sz w:val="28"/>
                <w:szCs w:val="28"/>
              </w:rPr>
              <w:t>VĐHL</w:t>
            </w:r>
          </w:p>
          <w:p w14:paraId="6995BA96" w14:textId="7DB26614" w:rsidR="00826611" w:rsidRPr="00271DC5" w:rsidRDefault="00826611" w:rsidP="00826611">
            <w:pPr>
              <w:tabs>
                <w:tab w:val="left" w:pos="567"/>
              </w:tabs>
              <w:spacing w:after="120" w:line="240" w:lineRule="auto"/>
              <w:ind w:left="-57" w:right="-57"/>
              <w:jc w:val="center"/>
              <w:rPr>
                <w:rFonts w:ascii="Times New Roman" w:hAnsi="Times New Roman"/>
                <w:b/>
                <w:color w:val="000000" w:themeColor="text1"/>
                <w:sz w:val="28"/>
                <w:szCs w:val="28"/>
              </w:rPr>
            </w:pPr>
            <w:r w:rsidRPr="00271DC5">
              <w:rPr>
                <w:rFonts w:ascii="Times New Roman" w:hAnsi="Times New Roman"/>
                <w:bCs/>
                <w:color w:val="000000" w:themeColor="text1"/>
                <w:spacing w:val="-2"/>
                <w:w w:val="90"/>
                <w:sz w:val="28"/>
                <w:szCs w:val="28"/>
              </w:rPr>
              <w:t>Thời gian</w:t>
            </w:r>
          </w:p>
        </w:tc>
        <w:tc>
          <w:tcPr>
            <w:tcW w:w="6595" w:type="dxa"/>
            <w:tcBorders>
              <w:bottom w:val="single" w:sz="4" w:space="0" w:color="000000"/>
            </w:tcBorders>
            <w:vAlign w:val="center"/>
          </w:tcPr>
          <w:p w14:paraId="30240CB2" w14:textId="40030A2C" w:rsidR="00826611" w:rsidRPr="00271DC5" w:rsidRDefault="00826611" w:rsidP="00826611">
            <w:pPr>
              <w:tabs>
                <w:tab w:val="left" w:pos="567"/>
              </w:tabs>
              <w:spacing w:after="120" w:line="240" w:lineRule="auto"/>
              <w:jc w:val="center"/>
              <w:rPr>
                <w:rFonts w:ascii="Times New Roman" w:hAnsi="Times New Roman"/>
                <w:b/>
                <w:color w:val="000000" w:themeColor="text1"/>
                <w:sz w:val="28"/>
                <w:szCs w:val="28"/>
              </w:rPr>
            </w:pPr>
            <w:r w:rsidRPr="00271DC5">
              <w:rPr>
                <w:rFonts w:ascii="Times New Roman" w:hAnsi="Times New Roman"/>
                <w:b/>
                <w:color w:val="000000" w:themeColor="text1"/>
                <w:sz w:val="28"/>
                <w:szCs w:val="28"/>
              </w:rPr>
              <w:t>Nội dung</w:t>
            </w:r>
          </w:p>
        </w:tc>
        <w:tc>
          <w:tcPr>
            <w:tcW w:w="965" w:type="dxa"/>
            <w:gridSpan w:val="2"/>
            <w:tcBorders>
              <w:bottom w:val="single" w:sz="4" w:space="0" w:color="000000"/>
            </w:tcBorders>
          </w:tcPr>
          <w:p w14:paraId="7207DA55" w14:textId="4FAA0C08" w:rsidR="00826611" w:rsidRPr="00271DC5" w:rsidRDefault="00826611" w:rsidP="00826611">
            <w:pPr>
              <w:tabs>
                <w:tab w:val="left" w:pos="567"/>
              </w:tabs>
              <w:spacing w:after="0" w:line="240" w:lineRule="auto"/>
              <w:ind w:left="-64" w:right="-44"/>
              <w:jc w:val="center"/>
              <w:rPr>
                <w:rFonts w:ascii="Times New Roman" w:hAnsi="Times New Roman"/>
                <w:b/>
                <w:color w:val="000000" w:themeColor="text1"/>
                <w:w w:val="90"/>
                <w:sz w:val="28"/>
                <w:szCs w:val="28"/>
              </w:rPr>
            </w:pPr>
            <w:r w:rsidRPr="00271DC5">
              <w:rPr>
                <w:rFonts w:ascii="Times New Roman" w:hAnsi="Times New Roman"/>
                <w:b/>
                <w:color w:val="000000" w:themeColor="text1"/>
                <w:sz w:val="28"/>
                <w:szCs w:val="28"/>
              </w:rPr>
              <w:t xml:space="preserve">Tổ chức, </w:t>
            </w:r>
            <w:r w:rsidRPr="00271DC5">
              <w:rPr>
                <w:rFonts w:ascii="Times New Roman" w:hAnsi="Times New Roman"/>
                <w:b/>
                <w:color w:val="000000" w:themeColor="text1"/>
                <w:spacing w:val="-4"/>
                <w:w w:val="90"/>
                <w:sz w:val="28"/>
                <w:szCs w:val="28"/>
              </w:rPr>
              <w:t>phương pháp</w:t>
            </w:r>
          </w:p>
        </w:tc>
      </w:tr>
      <w:tr w:rsidR="004817F2" w:rsidRPr="00271DC5" w14:paraId="1D6F35D5" w14:textId="348C9F36" w:rsidTr="006A76F2">
        <w:tc>
          <w:tcPr>
            <w:tcW w:w="1435" w:type="dxa"/>
            <w:vAlign w:val="center"/>
          </w:tcPr>
          <w:p w14:paraId="3F828B27" w14:textId="6F892418" w:rsidR="004817F2" w:rsidRPr="00271DC5" w:rsidRDefault="004817F2" w:rsidP="00271DC5">
            <w:pPr>
              <w:tabs>
                <w:tab w:val="left" w:pos="567"/>
              </w:tabs>
              <w:spacing w:after="0" w:line="240" w:lineRule="auto"/>
              <w:ind w:right="-40"/>
              <w:jc w:val="center"/>
              <w:rPr>
                <w:rFonts w:ascii="Times New Roman" w:hAnsi="Times New Roman"/>
                <w:b/>
                <w:color w:val="000000" w:themeColor="text1"/>
                <w:spacing w:val="-2"/>
                <w:w w:val="90"/>
                <w:sz w:val="28"/>
                <w:szCs w:val="28"/>
              </w:rPr>
            </w:pPr>
            <w:r w:rsidRPr="00271DC5">
              <w:rPr>
                <w:rFonts w:ascii="Times New Roman" w:hAnsi="Times New Roman"/>
                <w:b/>
                <w:color w:val="000000" w:themeColor="text1"/>
                <w:spacing w:val="-2"/>
                <w:w w:val="90"/>
                <w:sz w:val="28"/>
                <w:szCs w:val="28"/>
              </w:rPr>
              <w:t>VĐHL 1</w:t>
            </w:r>
          </w:p>
        </w:tc>
        <w:tc>
          <w:tcPr>
            <w:tcW w:w="6607" w:type="dxa"/>
            <w:gridSpan w:val="2"/>
            <w:tcBorders>
              <w:right w:val="nil"/>
            </w:tcBorders>
            <w:vAlign w:val="center"/>
          </w:tcPr>
          <w:p w14:paraId="2950D7B0" w14:textId="6DDFC59A" w:rsidR="004817F2" w:rsidRPr="004603FE" w:rsidRDefault="004817F2" w:rsidP="004603FE">
            <w:pPr>
              <w:tabs>
                <w:tab w:val="left" w:pos="567"/>
              </w:tabs>
              <w:spacing w:after="0" w:line="240" w:lineRule="auto"/>
              <w:jc w:val="center"/>
              <w:rPr>
                <w:rFonts w:ascii="Times New Roman" w:hAnsi="Times New Roman"/>
                <w:b/>
                <w:color w:val="000000" w:themeColor="text1"/>
                <w:sz w:val="28"/>
                <w:szCs w:val="28"/>
              </w:rPr>
            </w:pPr>
            <w:r w:rsidRPr="004603FE">
              <w:rPr>
                <w:rFonts w:ascii="Times New Roman" w:hAnsi="Times New Roman"/>
                <w:b/>
                <w:color w:val="000000" w:themeColor="text1"/>
                <w:spacing w:val="-4"/>
                <w:w w:val="90"/>
                <w:sz w:val="28"/>
                <w:szCs w:val="28"/>
                <w:lang w:val="pt-BR"/>
              </w:rPr>
              <w:t>TÍNH NĂNG KỸ CHIẾN THUẬT, THÀNH PHẦN ĐỒNG BỘ</w:t>
            </w:r>
          </w:p>
        </w:tc>
        <w:tc>
          <w:tcPr>
            <w:tcW w:w="953" w:type="dxa"/>
            <w:tcBorders>
              <w:left w:val="nil"/>
            </w:tcBorders>
            <w:vAlign w:val="center"/>
          </w:tcPr>
          <w:p w14:paraId="11C4B0CA" w14:textId="77777777" w:rsidR="004817F2" w:rsidRPr="00271DC5" w:rsidRDefault="004817F2" w:rsidP="004817F2">
            <w:pPr>
              <w:tabs>
                <w:tab w:val="left" w:pos="567"/>
              </w:tabs>
              <w:spacing w:after="0" w:line="240" w:lineRule="auto"/>
              <w:ind w:right="136"/>
              <w:jc w:val="both"/>
              <w:rPr>
                <w:rFonts w:ascii="Times New Roman" w:hAnsi="Times New Roman"/>
                <w:b/>
                <w:color w:val="000000" w:themeColor="text1"/>
                <w:sz w:val="28"/>
                <w:szCs w:val="28"/>
              </w:rPr>
            </w:pPr>
          </w:p>
        </w:tc>
      </w:tr>
      <w:tr w:rsidR="00DB2EAD" w:rsidRPr="00271DC5" w14:paraId="66C8DC6E" w14:textId="77777777" w:rsidTr="006A76F2">
        <w:tc>
          <w:tcPr>
            <w:tcW w:w="1435" w:type="dxa"/>
            <w:tcBorders>
              <w:bottom w:val="single" w:sz="4" w:space="0" w:color="000000"/>
            </w:tcBorders>
          </w:tcPr>
          <w:p w14:paraId="34171108" w14:textId="4E8014A6" w:rsidR="00516DC7" w:rsidRPr="00271DC5" w:rsidRDefault="00516DC7" w:rsidP="003E3F30">
            <w:pPr>
              <w:tabs>
                <w:tab w:val="left" w:pos="567"/>
              </w:tabs>
              <w:spacing w:after="120" w:line="240" w:lineRule="auto"/>
              <w:ind w:right="136"/>
              <w:jc w:val="center"/>
              <w:rPr>
                <w:rFonts w:ascii="Times New Roman" w:hAnsi="Times New Roman"/>
                <w:bCs/>
                <w:color w:val="000000" w:themeColor="text1"/>
                <w:sz w:val="28"/>
                <w:szCs w:val="28"/>
              </w:rPr>
            </w:pPr>
          </w:p>
        </w:tc>
        <w:tc>
          <w:tcPr>
            <w:tcW w:w="6595" w:type="dxa"/>
            <w:tcBorders>
              <w:bottom w:val="single" w:sz="4" w:space="0" w:color="000000"/>
            </w:tcBorders>
          </w:tcPr>
          <w:p w14:paraId="25C669E9" w14:textId="77777777" w:rsidR="00516DC7" w:rsidRPr="00271DC5" w:rsidRDefault="00516DC7" w:rsidP="00516DC7">
            <w:pPr>
              <w:pStyle w:val="Heading2"/>
              <w:tabs>
                <w:tab w:val="left" w:pos="567"/>
              </w:tabs>
              <w:spacing w:before="0" w:after="0" w:line="240" w:lineRule="auto"/>
              <w:jc w:val="left"/>
              <w:outlineLvl w:val="1"/>
              <w:rPr>
                <w:rFonts w:ascii="Times New Roman" w:hAnsi="Times New Roman"/>
                <w:color w:val="000000" w:themeColor="text1"/>
                <w:sz w:val="28"/>
                <w:szCs w:val="28"/>
                <w:lang w:val="pt-BR"/>
              </w:rPr>
            </w:pPr>
            <w:r w:rsidRPr="00271DC5">
              <w:rPr>
                <w:rFonts w:ascii="Times New Roman" w:hAnsi="Times New Roman"/>
                <w:color w:val="000000" w:themeColor="text1"/>
                <w:sz w:val="28"/>
                <w:szCs w:val="28"/>
                <w:lang w:val="pt-BR"/>
              </w:rPr>
              <w:t xml:space="preserve">I. </w:t>
            </w:r>
            <w:r w:rsidRPr="00271DC5">
              <w:rPr>
                <w:rFonts w:ascii="Times New Roman" w:hAnsi="Times New Roman"/>
                <w:color w:val="000000" w:themeColor="text1"/>
                <w:spacing w:val="-8"/>
                <w:sz w:val="28"/>
                <w:szCs w:val="28"/>
                <w:lang w:val="pt-BR"/>
              </w:rPr>
              <w:t>TÍNH NĂNG CHIẾN THUẬT</w:t>
            </w:r>
          </w:p>
          <w:p w14:paraId="47D9E909" w14:textId="77777777" w:rsidR="00516DC7" w:rsidRPr="00271DC5" w:rsidRDefault="00516DC7" w:rsidP="00516DC7">
            <w:pPr>
              <w:widowControl w:val="0"/>
              <w:tabs>
                <w:tab w:val="left" w:pos="567"/>
              </w:tabs>
              <w:spacing w:after="0" w:line="264" w:lineRule="auto"/>
              <w:jc w:val="both"/>
              <w:rPr>
                <w:rFonts w:ascii="Times New Roman" w:hAnsi="Times New Roman"/>
                <w:color w:val="000000" w:themeColor="text1"/>
                <w:sz w:val="28"/>
                <w:szCs w:val="28"/>
                <w:lang w:val="it-IT"/>
              </w:rPr>
            </w:pPr>
            <w:bookmarkStart w:id="2" w:name="OLE_LINK9"/>
            <w:bookmarkStart w:id="3" w:name="OLE_LINK10"/>
            <w:r w:rsidRPr="00271DC5">
              <w:rPr>
                <w:rFonts w:ascii="Times New Roman" w:hAnsi="Times New Roman"/>
                <w:color w:val="000000" w:themeColor="text1"/>
                <w:sz w:val="28"/>
                <w:szCs w:val="28"/>
                <w:lang w:val="it-IT"/>
              </w:rPr>
              <w:t>- VHCR</w:t>
            </w:r>
            <w:bookmarkEnd w:id="2"/>
            <w:bookmarkEnd w:id="3"/>
            <w:r w:rsidRPr="00271DC5">
              <w:rPr>
                <w:rFonts w:ascii="Times New Roman" w:hAnsi="Times New Roman"/>
                <w:color w:val="000000" w:themeColor="text1"/>
                <w:sz w:val="28"/>
                <w:szCs w:val="28"/>
                <w:lang w:val="it-IT"/>
              </w:rPr>
              <w:t>/10G (Viettel High Capacity Radio) là thiết vi ba số nhảy tần, do Tập đoàn</w:t>
            </w:r>
            <w:r w:rsidRPr="00271DC5">
              <w:rPr>
                <w:rFonts w:ascii="Times New Roman" w:hAnsi="Times New Roman"/>
                <w:bCs/>
                <w:i/>
                <w:iCs/>
                <w:color w:val="000000" w:themeColor="text1"/>
                <w:sz w:val="28"/>
                <w:szCs w:val="28"/>
              </w:rPr>
              <w:t xml:space="preserve"> </w:t>
            </w:r>
            <w:r w:rsidRPr="00271DC5">
              <w:rPr>
                <w:rFonts w:ascii="Times New Roman" w:hAnsi="Times New Roman"/>
                <w:color w:val="000000" w:themeColor="text1"/>
                <w:sz w:val="28"/>
                <w:szCs w:val="28"/>
                <w:lang w:val="it-IT"/>
              </w:rPr>
              <w:t>CN-VT Quân đội sản xuất (2023).</w:t>
            </w:r>
          </w:p>
          <w:p w14:paraId="0DCDCC80" w14:textId="77777777" w:rsidR="00516DC7" w:rsidRPr="00271DC5" w:rsidRDefault="00516DC7" w:rsidP="00516DC7">
            <w:pPr>
              <w:widowControl w:val="0"/>
              <w:tabs>
                <w:tab w:val="left" w:pos="567"/>
              </w:tabs>
              <w:spacing w:after="0" w:line="264"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Thiết bị có khả năng tự động điều chỉnh anten, rút ngắn thời gian thiết lập đường truyền, đồng thời có thể nhận biết được điều kiện môi trường hoạt, từ đó tự điều chỉnh các thông số để thích nghi trong quá trình hoạt động, tăng khả năng đối phó điện tử (TCĐT).</w:t>
            </w:r>
          </w:p>
          <w:p w14:paraId="2B2AEFE4" w14:textId="77777777" w:rsidR="00516DC7" w:rsidRPr="00271DC5" w:rsidRDefault="00516DC7" w:rsidP="00516DC7">
            <w:pPr>
              <w:widowControl w:val="0"/>
              <w:tabs>
                <w:tab w:val="left" w:pos="567"/>
              </w:tabs>
              <w:spacing w:after="0" w:line="264"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Thiết bị có khả năng chịu được sự rung xóc, va đập, chịu nước; cho phép giám sát và thay đổi cấu hình hoạt động của thiết bị từ xa, phù hợp điều kiện cơ động và hoạt động dã ngoại.</w:t>
            </w:r>
          </w:p>
          <w:p w14:paraId="73F53CD1" w14:textId="0B38DAA8" w:rsidR="00495FF2" w:rsidRPr="00271DC5" w:rsidRDefault="00516DC7" w:rsidP="00271DC5">
            <w:pPr>
              <w:tabs>
                <w:tab w:val="left" w:pos="567"/>
              </w:tabs>
              <w:spacing w:after="120" w:line="240" w:lineRule="auto"/>
              <w:ind w:right="136"/>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Thiết bị VHCR/10G có thể được triển khai cố định hoặc lắp đặt trên xe tổng trạm thông tin cơ động, sử dụn</w:t>
            </w:r>
            <w:r w:rsidR="00271DC5" w:rsidRPr="00271DC5">
              <w:rPr>
                <w:rFonts w:ascii="Times New Roman" w:hAnsi="Times New Roman"/>
                <w:color w:val="000000" w:themeColor="text1"/>
                <w:sz w:val="28"/>
                <w:szCs w:val="28"/>
                <w:lang w:val="it-IT"/>
              </w:rPr>
              <w:t>g ở cấp chiến thuật, chiến dịch</w:t>
            </w:r>
          </w:p>
        </w:tc>
        <w:tc>
          <w:tcPr>
            <w:tcW w:w="965" w:type="dxa"/>
            <w:gridSpan w:val="2"/>
            <w:tcBorders>
              <w:bottom w:val="single" w:sz="4" w:space="0" w:color="000000"/>
            </w:tcBorders>
          </w:tcPr>
          <w:p w14:paraId="222B00C2" w14:textId="644632C9" w:rsidR="00516DC7" w:rsidRPr="00271DC5" w:rsidRDefault="00516DC7" w:rsidP="006A76F2">
            <w:pPr>
              <w:spacing w:after="0" w:line="240" w:lineRule="auto"/>
              <w:ind w:left="-64" w:right="-44"/>
              <w:jc w:val="center"/>
              <w:rPr>
                <w:rFonts w:ascii="Times New Roman" w:hAnsi="Times New Roman"/>
                <w:color w:val="000000" w:themeColor="text1"/>
                <w:sz w:val="28"/>
                <w:szCs w:val="28"/>
                <w:lang w:val="vi-VN"/>
              </w:rPr>
            </w:pPr>
          </w:p>
        </w:tc>
      </w:tr>
      <w:tr w:rsidR="00DB2EAD" w:rsidRPr="00271DC5" w14:paraId="5486548A" w14:textId="77777777" w:rsidTr="006A76F2">
        <w:tc>
          <w:tcPr>
            <w:tcW w:w="1435" w:type="dxa"/>
            <w:tcBorders>
              <w:bottom w:val="single" w:sz="4" w:space="0" w:color="000000"/>
            </w:tcBorders>
          </w:tcPr>
          <w:p w14:paraId="641F96CC" w14:textId="14C4501F" w:rsidR="008B2FF9" w:rsidRPr="00271DC5" w:rsidRDefault="008B2FF9" w:rsidP="00DA2303">
            <w:pPr>
              <w:tabs>
                <w:tab w:val="left" w:pos="567"/>
              </w:tabs>
              <w:spacing w:after="120" w:line="240" w:lineRule="auto"/>
              <w:ind w:right="136"/>
              <w:jc w:val="center"/>
              <w:rPr>
                <w:rFonts w:ascii="Times New Roman" w:hAnsi="Times New Roman"/>
                <w:bCs/>
                <w:color w:val="000000" w:themeColor="text1"/>
                <w:sz w:val="28"/>
                <w:szCs w:val="28"/>
              </w:rPr>
            </w:pPr>
          </w:p>
        </w:tc>
        <w:tc>
          <w:tcPr>
            <w:tcW w:w="6595" w:type="dxa"/>
            <w:tcBorders>
              <w:bottom w:val="single" w:sz="4" w:space="0" w:color="000000"/>
            </w:tcBorders>
          </w:tcPr>
          <w:p w14:paraId="4EE948B2" w14:textId="77777777" w:rsidR="008B2FF9" w:rsidRPr="00271DC5" w:rsidRDefault="008B2FF9" w:rsidP="008B2FF9">
            <w:pPr>
              <w:pStyle w:val="Heading3"/>
              <w:tabs>
                <w:tab w:val="left" w:pos="567"/>
              </w:tabs>
              <w:spacing w:before="0" w:after="0" w:line="264" w:lineRule="auto"/>
              <w:ind w:firstLine="34"/>
              <w:jc w:val="both"/>
              <w:outlineLvl w:val="2"/>
              <w:rPr>
                <w:rFonts w:ascii="Times New Roman" w:hAnsi="Times New Roman" w:cs="Times New Roman"/>
                <w:color w:val="000000" w:themeColor="text1"/>
                <w:sz w:val="28"/>
                <w:szCs w:val="28"/>
                <w:lang w:val="pt-BR"/>
              </w:rPr>
            </w:pPr>
            <w:r w:rsidRPr="00271DC5">
              <w:rPr>
                <w:rFonts w:ascii="Times New Roman" w:hAnsi="Times New Roman" w:cs="Times New Roman"/>
                <w:color w:val="000000" w:themeColor="text1"/>
                <w:sz w:val="28"/>
                <w:szCs w:val="28"/>
                <w:lang w:val="pt-BR"/>
              </w:rPr>
              <w:t>II. TÍNH NĂNG KỸ THUẬT</w:t>
            </w:r>
          </w:p>
          <w:p w14:paraId="6696A403" w14:textId="77777777" w:rsidR="008B2FF9" w:rsidRPr="004603FE" w:rsidRDefault="008B2FF9" w:rsidP="008B2FF9">
            <w:pPr>
              <w:tabs>
                <w:tab w:val="left" w:pos="567"/>
              </w:tabs>
              <w:spacing w:after="0" w:line="240" w:lineRule="auto"/>
              <w:ind w:firstLine="34"/>
              <w:jc w:val="both"/>
              <w:rPr>
                <w:rFonts w:ascii="Times New Roman" w:hAnsi="Times New Roman"/>
                <w:color w:val="000000" w:themeColor="text1"/>
                <w:sz w:val="28"/>
                <w:szCs w:val="28"/>
                <w:lang w:val="pt-BR"/>
              </w:rPr>
            </w:pPr>
            <w:r w:rsidRPr="004603FE">
              <w:rPr>
                <w:rFonts w:ascii="Times New Roman" w:hAnsi="Times New Roman"/>
                <w:color w:val="000000" w:themeColor="text1"/>
                <w:sz w:val="28"/>
                <w:szCs w:val="28"/>
                <w:lang w:val="vi-VN"/>
              </w:rPr>
              <w:t>1. Tính năng chung</w:t>
            </w:r>
          </w:p>
          <w:p w14:paraId="3C1EEEA4"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Dải tần công tác: 10 GHz ÷10,2 GHz</w:t>
            </w:r>
          </w:p>
          <w:p w14:paraId="09B5E478"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Số kênh nhớ: 10  (đánh số từ 0 đến 9)</w:t>
            </w:r>
          </w:p>
          <w:p w14:paraId="220A8FBC"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lastRenderedPageBreak/>
              <w:t>- Giãn cách kênh: 1 MHz</w:t>
            </w:r>
          </w:p>
          <w:p w14:paraId="0A38E55C"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vertAlign w:val="subscript"/>
                <w:lang w:val="it-IT"/>
              </w:rPr>
            </w:pPr>
            <w:r w:rsidRPr="00271DC5">
              <w:rPr>
                <w:rFonts w:ascii="Times New Roman" w:hAnsi="Times New Roman"/>
                <w:color w:val="000000" w:themeColor="text1"/>
                <w:sz w:val="28"/>
                <w:szCs w:val="28"/>
                <w:lang w:val="it-IT"/>
              </w:rPr>
              <w:t>- Độ ổn định tần số: ± 1 × 10</w:t>
            </w:r>
            <w:r w:rsidRPr="00271DC5">
              <w:rPr>
                <w:rFonts w:ascii="Times New Roman" w:hAnsi="Times New Roman"/>
                <w:color w:val="000000" w:themeColor="text1"/>
                <w:sz w:val="28"/>
                <w:szCs w:val="28"/>
                <w:vertAlign w:val="superscript"/>
                <w:lang w:val="it-IT"/>
              </w:rPr>
              <w:t>-6</w:t>
            </w:r>
          </w:p>
          <w:p w14:paraId="43C3A787"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Sai số tần số phát: ± 2 × 10</w:t>
            </w:r>
            <w:r w:rsidRPr="00271DC5">
              <w:rPr>
                <w:rFonts w:ascii="Times New Roman" w:hAnsi="Times New Roman"/>
                <w:color w:val="000000" w:themeColor="text1"/>
                <w:sz w:val="28"/>
                <w:szCs w:val="28"/>
                <w:vertAlign w:val="superscript"/>
                <w:lang w:val="it-IT"/>
              </w:rPr>
              <w:t>-6</w:t>
            </w:r>
          </w:p>
          <w:p w14:paraId="43FECD38"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Độ nhạy máy thu: ≤ - 70dBm (với BER = 10</w:t>
            </w:r>
            <w:r w:rsidRPr="00271DC5">
              <w:rPr>
                <w:rFonts w:ascii="Times New Roman" w:hAnsi="Times New Roman"/>
                <w:color w:val="000000" w:themeColor="text1"/>
                <w:sz w:val="28"/>
                <w:szCs w:val="28"/>
                <w:lang w:val="it-IT"/>
              </w:rPr>
              <w:softHyphen/>
            </w:r>
            <w:r w:rsidRPr="00271DC5">
              <w:rPr>
                <w:rFonts w:ascii="Times New Roman" w:hAnsi="Times New Roman"/>
                <w:color w:val="000000" w:themeColor="text1"/>
                <w:sz w:val="28"/>
                <w:szCs w:val="28"/>
                <w:vertAlign w:val="superscript"/>
                <w:lang w:val="it-IT"/>
              </w:rPr>
              <w:t xml:space="preserve">-5 </w:t>
            </w:r>
            <w:r w:rsidRPr="00271DC5">
              <w:rPr>
                <w:rFonts w:ascii="Times New Roman" w:hAnsi="Times New Roman"/>
                <w:color w:val="000000" w:themeColor="text1"/>
                <w:sz w:val="28"/>
                <w:szCs w:val="28"/>
                <w:lang w:val="it-IT"/>
              </w:rPr>
              <w:t>khi truyền dẫn tốc độ 100Mb/s)</w:t>
            </w:r>
          </w:p>
          <w:p w14:paraId="2113BBC1"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Mức tín hiệu đầu vào máy thu lớn nhất: 0 dBm</w:t>
            </w:r>
          </w:p>
          <w:p w14:paraId="0D16AFDC"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Công suất phát tối đa: 35dBm ± 1dB</w:t>
            </w:r>
          </w:p>
          <w:p w14:paraId="3A654F1B"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Tốc độ nhảy tần: 1000 lần/giây</w:t>
            </w:r>
          </w:p>
          <w:p w14:paraId="5B98A3E3"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xml:space="preserve">- Số bảng nhảy tần: 10 </w:t>
            </w:r>
          </w:p>
          <w:p w14:paraId="09D41695"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Số tần số trong bảng: 16</w:t>
            </w:r>
          </w:p>
          <w:p w14:paraId="287300D0" w14:textId="77777777" w:rsidR="008B2FF9" w:rsidRPr="004603FE" w:rsidRDefault="008B2FF9" w:rsidP="008B2FF9">
            <w:pPr>
              <w:widowControl w:val="0"/>
              <w:tabs>
                <w:tab w:val="left" w:pos="567"/>
              </w:tabs>
              <w:spacing w:after="0" w:line="240" w:lineRule="auto"/>
              <w:jc w:val="both"/>
              <w:rPr>
                <w:rFonts w:ascii="Times New Roman" w:hAnsi="Times New Roman"/>
                <w:color w:val="000000" w:themeColor="text1"/>
                <w:spacing w:val="-4"/>
                <w:sz w:val="28"/>
                <w:szCs w:val="28"/>
                <w:lang w:val="it-IT"/>
              </w:rPr>
            </w:pPr>
            <w:r w:rsidRPr="004603FE">
              <w:rPr>
                <w:rFonts w:ascii="Times New Roman" w:hAnsi="Times New Roman"/>
                <w:color w:val="000000" w:themeColor="text1"/>
                <w:spacing w:val="-4"/>
                <w:sz w:val="28"/>
                <w:szCs w:val="28"/>
                <w:lang w:val="it-IT"/>
              </w:rPr>
              <w:t xml:space="preserve">- Tần số nhảy tần được sinh ra theo thuật toán giả ngẫu nhiên, mã hóa bảo mật sử dụng thuật toán AES-256 (Advanced Encryption Standard: Tiêu chuẩn mã hóa tiên tiến) </w:t>
            </w:r>
          </w:p>
          <w:p w14:paraId="5EF2E541"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Cự ly truyền dẫn: 20 km; có khả năng làm việc ở chế độ chuyển tiếp (kéo dài cự ly truyền dẫn, tối đa 05 chặng).</w:t>
            </w:r>
          </w:p>
          <w:p w14:paraId="2751E993"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Kỹ thuật điều chế: BPSK, QPSK, 8PSK, QAM16, QAM64, QAM64S, QAM256</w:t>
            </w:r>
          </w:p>
          <w:p w14:paraId="0C7A62A7"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Băng thông điều chế: 5/10/20 MHz</w:t>
            </w:r>
          </w:p>
          <w:p w14:paraId="4E2767A0"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Tốc độ truyền dẫn:</w:t>
            </w:r>
          </w:p>
          <w:p w14:paraId="58BF3F7D"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xml:space="preserve">    + Chế độ không nhảy tần: 100 Mb/s</w:t>
            </w:r>
          </w:p>
          <w:p w14:paraId="3BF37A7F"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xml:space="preserve">    + Chế độ nhảy tần:            8 Mb/s</w:t>
            </w:r>
          </w:p>
          <w:p w14:paraId="06AF3D0C"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Thiết bị sử dụng công nghệ SDR (Software Defined Radio: Vô tuyến định nghĩa bằng phần mềm), công nghệ CR (Cognitive Radio: vô tuyến nhận thức/thích nghi), cho phép dễ dàng nâng cấp mở rộng tính năng với kích thước nhỏ gọn.</w:t>
            </w:r>
          </w:p>
          <w:p w14:paraId="0BC59FD9" w14:textId="77777777" w:rsidR="008B2FF9" w:rsidRPr="004603FE" w:rsidRDefault="008B2FF9" w:rsidP="008B2FF9">
            <w:pPr>
              <w:widowControl w:val="0"/>
              <w:tabs>
                <w:tab w:val="left" w:pos="567"/>
              </w:tabs>
              <w:spacing w:after="0" w:line="240" w:lineRule="auto"/>
              <w:jc w:val="both"/>
              <w:rPr>
                <w:rFonts w:ascii="Times New Roman" w:hAnsi="Times New Roman"/>
                <w:color w:val="000000" w:themeColor="text1"/>
                <w:spacing w:val="-4"/>
                <w:w w:val="90"/>
                <w:sz w:val="28"/>
                <w:szCs w:val="28"/>
                <w:lang w:val="it-IT"/>
              </w:rPr>
            </w:pPr>
            <w:r w:rsidRPr="004603FE">
              <w:rPr>
                <w:rFonts w:ascii="Times New Roman" w:hAnsi="Times New Roman"/>
                <w:color w:val="000000" w:themeColor="text1"/>
                <w:spacing w:val="-4"/>
                <w:w w:val="90"/>
                <w:sz w:val="28"/>
                <w:szCs w:val="28"/>
                <w:lang w:val="it-IT"/>
              </w:rPr>
              <w:t>- Khả năng tự động điều chỉnh tần số (AFC) và công suất phát (APC).</w:t>
            </w:r>
          </w:p>
          <w:p w14:paraId="3791FAEF"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Thiết bị có khả năng:</w:t>
            </w:r>
          </w:p>
          <w:p w14:paraId="76547804"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xml:space="preserve">   + Cấu hình và điều khiển thiết bị từ xa qua mạng IP dùng webserver hoặc SNMP (giao thức giám sát mạng).</w:t>
            </w:r>
          </w:p>
          <w:p w14:paraId="218D1F73"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xml:space="preserve">   + Tự kiểm tra để phát hiện lỗi phần cứng (Built in -Test)</w:t>
            </w:r>
          </w:p>
          <w:p w14:paraId="3DFC4B21"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xml:space="preserve">   + Cài đặt và thay đổi kênh và nhớ kênh</w:t>
            </w:r>
          </w:p>
          <w:p w14:paraId="12DB0E5A"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xml:space="preserve">   + Định vị toàn cầu GPS</w:t>
            </w:r>
          </w:p>
          <w:p w14:paraId="78C2529B"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pacing w:val="-2"/>
                <w:w w:val="90"/>
                <w:sz w:val="28"/>
                <w:szCs w:val="28"/>
                <w:lang w:val="it-IT"/>
              </w:rPr>
            </w:pPr>
            <w:r w:rsidRPr="00271DC5">
              <w:rPr>
                <w:rFonts w:ascii="Times New Roman" w:hAnsi="Times New Roman"/>
                <w:color w:val="000000" w:themeColor="text1"/>
                <w:spacing w:val="-2"/>
                <w:w w:val="90"/>
                <w:sz w:val="28"/>
                <w:szCs w:val="28"/>
                <w:lang w:val="it-IT"/>
              </w:rPr>
              <w:t>- Hỗ trợ 01 kênh công vụ, có giao diện mở rộng cho dịch vụ cấp cao.</w:t>
            </w:r>
          </w:p>
          <w:p w14:paraId="51E80230"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Điện áp nguồn cung cấp: 95VAC đến 255VAC hoặc 21 VDC đến 55 VDC.</w:t>
            </w:r>
          </w:p>
          <w:p w14:paraId="4CA8CB45"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Công suất tiêu thụ: ≤ 200W</w:t>
            </w:r>
          </w:p>
          <w:p w14:paraId="028AFC1F"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Kích thước(dai × rộng × cao)</w:t>
            </w:r>
          </w:p>
          <w:p w14:paraId="28F6F3E0"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xml:space="preserve">   + Khối cơ sở (BCS): 404mm × 291mm × 80mm</w:t>
            </w:r>
          </w:p>
          <w:p w14:paraId="24F69E36"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xml:space="preserve">   + Khối thu phát (BTP): 381 × 320mm × 96mm</w:t>
            </w:r>
          </w:p>
          <w:p w14:paraId="24205330"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vertAlign w:val="subscript"/>
                <w:lang w:val="it-IT"/>
              </w:rPr>
            </w:pPr>
            <w:r w:rsidRPr="00271DC5">
              <w:rPr>
                <w:rFonts w:ascii="Times New Roman" w:hAnsi="Times New Roman"/>
                <w:color w:val="000000" w:themeColor="text1"/>
                <w:sz w:val="28"/>
                <w:szCs w:val="28"/>
                <w:lang w:val="it-IT"/>
              </w:rPr>
              <w:lastRenderedPageBreak/>
              <w:t>- Trọng lượng:</w:t>
            </w:r>
          </w:p>
          <w:p w14:paraId="07241C8D"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xml:space="preserve">   + Khối cơ sở (BCS): ≤ 7kg</w:t>
            </w:r>
          </w:p>
          <w:p w14:paraId="0F6804F9"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xml:space="preserve">   + Khối thu phát (BTP): ≤ 7kg</w:t>
            </w:r>
          </w:p>
          <w:p w14:paraId="24937D54" w14:textId="77777777" w:rsidR="008B2FF9" w:rsidRPr="004603FE" w:rsidRDefault="008B2FF9" w:rsidP="008B2FF9">
            <w:pPr>
              <w:widowControl w:val="0"/>
              <w:tabs>
                <w:tab w:val="left" w:pos="567"/>
              </w:tabs>
              <w:spacing w:after="0" w:line="240" w:lineRule="auto"/>
              <w:jc w:val="both"/>
              <w:rPr>
                <w:rFonts w:ascii="Times New Roman" w:hAnsi="Times New Roman"/>
                <w:bCs/>
                <w:color w:val="000000" w:themeColor="text1"/>
                <w:sz w:val="28"/>
                <w:szCs w:val="28"/>
              </w:rPr>
            </w:pPr>
            <w:r w:rsidRPr="004603FE">
              <w:rPr>
                <w:rFonts w:ascii="Times New Roman" w:hAnsi="Times New Roman"/>
                <w:bCs/>
                <w:color w:val="000000" w:themeColor="text1"/>
                <w:sz w:val="28"/>
                <w:szCs w:val="28"/>
              </w:rPr>
              <w:t>2. Anten</w:t>
            </w:r>
          </w:p>
          <w:p w14:paraId="493BD42F"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w:t>
            </w:r>
            <w:r w:rsidRPr="00271DC5">
              <w:rPr>
                <w:rFonts w:ascii="Times New Roman" w:hAnsi="Times New Roman"/>
                <w:color w:val="000000" w:themeColor="text1"/>
                <w:sz w:val="28"/>
                <w:szCs w:val="28"/>
                <w:lang w:val="it-IT"/>
              </w:rPr>
              <w:t>Loại anten: Parabol hoặc phẳng</w:t>
            </w:r>
          </w:p>
          <w:p w14:paraId="1747F2A8"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Dải tần công tác 10 GHz ÷ 10,2 GHz</w:t>
            </w:r>
          </w:p>
          <w:p w14:paraId="3E34D9DE"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Hệ số tăng ích (G): ≥ 20 dBi</w:t>
            </w:r>
          </w:p>
          <w:p w14:paraId="0C96F464"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vertAlign w:val="superscript"/>
              </w:rPr>
            </w:pPr>
            <w:r w:rsidRPr="00271DC5">
              <w:rPr>
                <w:rFonts w:ascii="Times New Roman" w:hAnsi="Times New Roman"/>
                <w:color w:val="000000" w:themeColor="text1"/>
                <w:sz w:val="28"/>
                <w:szCs w:val="28"/>
              </w:rPr>
              <w:t>- Độ rộng búp sóng hướng phát xạ chính: ≥ 1</w:t>
            </w:r>
            <w:r w:rsidRPr="00271DC5">
              <w:rPr>
                <w:rFonts w:ascii="Times New Roman" w:hAnsi="Times New Roman"/>
                <w:color w:val="000000" w:themeColor="text1"/>
                <w:sz w:val="28"/>
                <w:szCs w:val="28"/>
                <w:vertAlign w:val="superscript"/>
              </w:rPr>
              <w:t>0</w:t>
            </w:r>
          </w:p>
          <w:p w14:paraId="162A5288"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Kích thước anten: 0,6, × 0,6m</w:t>
            </w:r>
          </w:p>
          <w:p w14:paraId="70ACF9B4"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Trọng lượng: 9,6 kg</w:t>
            </w:r>
          </w:p>
          <w:p w14:paraId="36F4677A" w14:textId="77777777" w:rsidR="008B2FF9" w:rsidRPr="004603FE" w:rsidRDefault="008B2FF9" w:rsidP="008B2FF9">
            <w:pPr>
              <w:widowControl w:val="0"/>
              <w:tabs>
                <w:tab w:val="left" w:pos="567"/>
              </w:tabs>
              <w:spacing w:after="0" w:line="240" w:lineRule="auto"/>
              <w:jc w:val="both"/>
              <w:rPr>
                <w:rFonts w:ascii="Times New Roman" w:hAnsi="Times New Roman"/>
                <w:bCs/>
                <w:color w:val="000000" w:themeColor="text1"/>
                <w:sz w:val="28"/>
                <w:szCs w:val="28"/>
              </w:rPr>
            </w:pPr>
            <w:r w:rsidRPr="004603FE">
              <w:rPr>
                <w:rFonts w:ascii="Times New Roman" w:hAnsi="Times New Roman"/>
                <w:bCs/>
                <w:color w:val="000000" w:themeColor="text1"/>
                <w:sz w:val="28"/>
                <w:szCs w:val="28"/>
              </w:rPr>
              <w:t>3. Tai nghe, tổ hợp cầm tay</w:t>
            </w:r>
          </w:p>
          <w:p w14:paraId="59327B2D"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Dải tần làm việc: 315 Hz ÷ 3000 Hz</w:t>
            </w:r>
          </w:p>
          <w:p w14:paraId="00AC4E9C"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Độ nhạy trung bình: ≥ -69,5 dB</w:t>
            </w:r>
          </w:p>
          <w:p w14:paraId="6D50614E" w14:textId="77777777" w:rsidR="008B2FF9" w:rsidRPr="004603FE" w:rsidRDefault="008B2FF9" w:rsidP="008B2FF9">
            <w:pPr>
              <w:widowControl w:val="0"/>
              <w:tabs>
                <w:tab w:val="left" w:pos="567"/>
              </w:tabs>
              <w:spacing w:after="0" w:line="240" w:lineRule="auto"/>
              <w:jc w:val="both"/>
              <w:rPr>
                <w:rFonts w:ascii="Times New Roman" w:hAnsi="Times New Roman"/>
                <w:bCs/>
                <w:color w:val="000000" w:themeColor="text1"/>
                <w:sz w:val="28"/>
                <w:szCs w:val="28"/>
              </w:rPr>
            </w:pPr>
            <w:r w:rsidRPr="004603FE">
              <w:rPr>
                <w:rFonts w:ascii="Times New Roman" w:hAnsi="Times New Roman"/>
                <w:bCs/>
                <w:color w:val="000000" w:themeColor="text1"/>
                <w:sz w:val="28"/>
                <w:szCs w:val="28"/>
              </w:rPr>
              <w:t xml:space="preserve">4. Chỉ tiêu kỹ thuật khi mở rộng tuyến (chuyển tiếp): </w:t>
            </w:r>
          </w:p>
          <w:p w14:paraId="3FB1D4BD"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Số cổng thoại (E1): 02 cổng</w:t>
            </w:r>
          </w:p>
          <w:p w14:paraId="243B2F27"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Cổng mạng (IP): 01 cổng </w:t>
            </w:r>
          </w:p>
          <w:p w14:paraId="0D8CB281"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Điện áp hoạt động: 14,4 VDC ± 10%</w:t>
            </w:r>
          </w:p>
          <w:p w14:paraId="69A8AF57" w14:textId="77777777" w:rsidR="008B2FF9" w:rsidRPr="004603FE" w:rsidRDefault="008B2FF9" w:rsidP="008B2FF9">
            <w:pPr>
              <w:widowControl w:val="0"/>
              <w:tabs>
                <w:tab w:val="left" w:pos="567"/>
              </w:tabs>
              <w:spacing w:after="0" w:line="240" w:lineRule="auto"/>
              <w:jc w:val="both"/>
              <w:rPr>
                <w:rFonts w:ascii="Times New Roman" w:hAnsi="Times New Roman"/>
                <w:bCs/>
                <w:color w:val="000000" w:themeColor="text1"/>
                <w:sz w:val="28"/>
                <w:szCs w:val="28"/>
              </w:rPr>
            </w:pPr>
            <w:r w:rsidRPr="004603FE">
              <w:rPr>
                <w:rFonts w:ascii="Times New Roman" w:hAnsi="Times New Roman"/>
                <w:bCs/>
                <w:color w:val="000000" w:themeColor="text1"/>
                <w:sz w:val="28"/>
                <w:szCs w:val="28"/>
              </w:rPr>
              <w:t>5. Chỉ tiêu kỹ thuật bộ điều khiển anten</w:t>
            </w:r>
          </w:p>
          <w:p w14:paraId="075B8A74"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Điện áp hoạt động: 48 VDC ± 10%</w:t>
            </w:r>
          </w:p>
          <w:p w14:paraId="5DDB428E"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Phạm vi điều chỉnh góc anten:</w:t>
            </w:r>
          </w:p>
          <w:p w14:paraId="3F952730" w14:textId="77777777"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 Góc phương vị: ≥ 60</w:t>
            </w:r>
            <w:r w:rsidRPr="00271DC5">
              <w:rPr>
                <w:rFonts w:ascii="Times New Roman" w:hAnsi="Times New Roman"/>
                <w:color w:val="000000" w:themeColor="text1"/>
                <w:sz w:val="28"/>
                <w:szCs w:val="28"/>
                <w:vertAlign w:val="superscript"/>
              </w:rPr>
              <w:t>0</w:t>
            </w:r>
            <w:r w:rsidRPr="00271DC5">
              <w:rPr>
                <w:rFonts w:ascii="Times New Roman" w:hAnsi="Times New Roman"/>
                <w:color w:val="000000" w:themeColor="text1"/>
                <w:sz w:val="28"/>
                <w:szCs w:val="28"/>
              </w:rPr>
              <w:t xml:space="preserve"> (sai số ≤ 1</w:t>
            </w:r>
            <w:r w:rsidRPr="00271DC5">
              <w:rPr>
                <w:rFonts w:ascii="Times New Roman" w:hAnsi="Times New Roman"/>
                <w:color w:val="000000" w:themeColor="text1"/>
                <w:sz w:val="28"/>
                <w:szCs w:val="28"/>
                <w:vertAlign w:val="superscript"/>
              </w:rPr>
              <w:t>0</w:t>
            </w:r>
            <w:r w:rsidRPr="00271DC5">
              <w:rPr>
                <w:rFonts w:ascii="Times New Roman" w:hAnsi="Times New Roman"/>
                <w:color w:val="000000" w:themeColor="text1"/>
                <w:sz w:val="28"/>
                <w:szCs w:val="28"/>
              </w:rPr>
              <w:t>)</w:t>
            </w:r>
            <w:r w:rsidRPr="00271DC5">
              <w:rPr>
                <w:rFonts w:ascii="Times New Roman" w:hAnsi="Times New Roman"/>
                <w:color w:val="000000" w:themeColor="text1"/>
                <w:sz w:val="28"/>
                <w:szCs w:val="28"/>
                <w:vertAlign w:val="superscript"/>
              </w:rPr>
              <w:t xml:space="preserve"> </w:t>
            </w:r>
          </w:p>
          <w:p w14:paraId="2AE8E95A" w14:textId="0E9E18F6" w:rsidR="008B2FF9" w:rsidRPr="00271DC5" w:rsidRDefault="008B2FF9" w:rsidP="008B2FF9">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 Góc ngẩng (góc tà): ≥ 20</w:t>
            </w:r>
            <w:r w:rsidRPr="00271DC5">
              <w:rPr>
                <w:rFonts w:ascii="Times New Roman" w:hAnsi="Times New Roman"/>
                <w:color w:val="000000" w:themeColor="text1"/>
                <w:sz w:val="28"/>
                <w:szCs w:val="28"/>
                <w:vertAlign w:val="superscript"/>
              </w:rPr>
              <w:t xml:space="preserve">0 </w:t>
            </w:r>
            <w:r w:rsidRPr="00271DC5">
              <w:rPr>
                <w:rFonts w:ascii="Times New Roman" w:hAnsi="Times New Roman"/>
                <w:color w:val="000000" w:themeColor="text1"/>
                <w:sz w:val="28"/>
                <w:szCs w:val="28"/>
              </w:rPr>
              <w:t>(sai số≤ 1</w:t>
            </w:r>
            <w:r w:rsidRPr="00271DC5">
              <w:rPr>
                <w:rFonts w:ascii="Times New Roman" w:hAnsi="Times New Roman"/>
                <w:color w:val="000000" w:themeColor="text1"/>
                <w:sz w:val="28"/>
                <w:szCs w:val="28"/>
                <w:vertAlign w:val="superscript"/>
              </w:rPr>
              <w:t>0</w:t>
            </w:r>
            <w:r w:rsidRPr="00271DC5">
              <w:rPr>
                <w:rFonts w:ascii="Times New Roman" w:hAnsi="Times New Roman"/>
                <w:color w:val="000000" w:themeColor="text1"/>
                <w:sz w:val="28"/>
                <w:szCs w:val="28"/>
              </w:rPr>
              <w:t>)</w:t>
            </w:r>
          </w:p>
        </w:tc>
        <w:tc>
          <w:tcPr>
            <w:tcW w:w="965" w:type="dxa"/>
            <w:gridSpan w:val="2"/>
            <w:tcBorders>
              <w:bottom w:val="single" w:sz="4" w:space="0" w:color="000000"/>
            </w:tcBorders>
          </w:tcPr>
          <w:p w14:paraId="6CB5C8AA" w14:textId="77777777" w:rsidR="004603FE" w:rsidRDefault="004603FE" w:rsidP="006A76F2">
            <w:pPr>
              <w:spacing w:after="0" w:line="240" w:lineRule="auto"/>
              <w:ind w:left="-64" w:right="-44"/>
              <w:jc w:val="center"/>
              <w:rPr>
                <w:rFonts w:ascii="Times New Roman" w:hAnsi="Times New Roman"/>
                <w:b/>
                <w:color w:val="000000" w:themeColor="text1"/>
                <w:spacing w:val="-2"/>
                <w:w w:val="90"/>
                <w:sz w:val="28"/>
                <w:szCs w:val="28"/>
                <w:lang w:val="vi-VN"/>
              </w:rPr>
            </w:pPr>
          </w:p>
          <w:p w14:paraId="55CDCD18" w14:textId="77777777" w:rsidR="004603FE" w:rsidRDefault="004603FE" w:rsidP="006A76F2">
            <w:pPr>
              <w:spacing w:after="0" w:line="240" w:lineRule="auto"/>
              <w:ind w:left="-64" w:right="-44"/>
              <w:jc w:val="center"/>
              <w:rPr>
                <w:rFonts w:ascii="Times New Roman" w:hAnsi="Times New Roman"/>
                <w:b/>
                <w:color w:val="000000" w:themeColor="text1"/>
                <w:spacing w:val="-2"/>
                <w:w w:val="90"/>
                <w:sz w:val="28"/>
                <w:szCs w:val="28"/>
                <w:lang w:val="vi-VN"/>
              </w:rPr>
            </w:pPr>
          </w:p>
          <w:p w14:paraId="1CE3C7BF" w14:textId="516476EB" w:rsidR="008B2FF9" w:rsidRPr="00271DC5" w:rsidRDefault="008B2FF9" w:rsidP="006A76F2">
            <w:pPr>
              <w:spacing w:after="0" w:line="240" w:lineRule="auto"/>
              <w:ind w:left="-64" w:right="-44"/>
              <w:jc w:val="center"/>
              <w:rPr>
                <w:rFonts w:ascii="Times New Roman" w:hAnsi="Times New Roman"/>
                <w:color w:val="000000" w:themeColor="text1"/>
                <w:sz w:val="28"/>
                <w:szCs w:val="28"/>
              </w:rPr>
            </w:pPr>
            <w:r w:rsidRPr="00271DC5">
              <w:rPr>
                <w:rFonts w:ascii="Times New Roman" w:hAnsi="Times New Roman"/>
                <w:b/>
                <w:color w:val="000000" w:themeColor="text1"/>
                <w:spacing w:val="-2"/>
                <w:w w:val="90"/>
                <w:sz w:val="28"/>
                <w:szCs w:val="28"/>
                <w:lang w:val="vi-VN"/>
              </w:rPr>
              <w:t>Tổ chức:</w:t>
            </w:r>
          </w:p>
          <w:p w14:paraId="6972ACEC" w14:textId="77777777" w:rsidR="008B2FF9" w:rsidRPr="00271DC5" w:rsidRDefault="008B2FF9" w:rsidP="006A76F2">
            <w:pPr>
              <w:spacing w:after="0" w:line="240" w:lineRule="auto"/>
              <w:ind w:left="-64" w:right="-44"/>
              <w:jc w:val="center"/>
              <w:rPr>
                <w:rFonts w:ascii="Times New Roman" w:hAnsi="Times New Roman"/>
                <w:b/>
                <w:color w:val="000000" w:themeColor="text1"/>
                <w:sz w:val="28"/>
                <w:szCs w:val="28"/>
                <w:lang w:val="vi-VN"/>
              </w:rPr>
            </w:pPr>
            <w:r w:rsidRPr="00271DC5">
              <w:rPr>
                <w:rFonts w:ascii="Times New Roman" w:hAnsi="Times New Roman"/>
                <w:color w:val="000000" w:themeColor="text1"/>
                <w:sz w:val="28"/>
                <w:szCs w:val="28"/>
              </w:rPr>
              <w:lastRenderedPageBreak/>
              <w:t>Theo lớp học</w:t>
            </w:r>
            <w:r w:rsidRPr="00271DC5">
              <w:rPr>
                <w:rFonts w:ascii="Times New Roman" w:hAnsi="Times New Roman"/>
                <w:color w:val="000000" w:themeColor="text1"/>
                <w:sz w:val="28"/>
                <w:szCs w:val="28"/>
                <w:lang w:val="vi-VN"/>
              </w:rPr>
              <w:t>.</w:t>
            </w:r>
          </w:p>
          <w:p w14:paraId="6F60BEF6" w14:textId="77777777" w:rsidR="008B2FF9" w:rsidRPr="00271DC5" w:rsidRDefault="008B2FF9" w:rsidP="006A76F2">
            <w:pPr>
              <w:spacing w:after="0" w:line="240" w:lineRule="auto"/>
              <w:ind w:left="-64" w:right="-44"/>
              <w:jc w:val="center"/>
              <w:rPr>
                <w:rFonts w:ascii="Times New Roman" w:hAnsi="Times New Roman"/>
                <w:b/>
                <w:color w:val="000000" w:themeColor="text1"/>
                <w:spacing w:val="-6"/>
                <w:w w:val="80"/>
                <w:sz w:val="28"/>
                <w:szCs w:val="28"/>
                <w:lang w:val="vi-VN"/>
              </w:rPr>
            </w:pPr>
            <w:r w:rsidRPr="00271DC5">
              <w:rPr>
                <w:rFonts w:ascii="Times New Roman" w:hAnsi="Times New Roman"/>
                <w:b/>
                <w:color w:val="000000" w:themeColor="text1"/>
                <w:spacing w:val="-6"/>
                <w:w w:val="80"/>
                <w:sz w:val="28"/>
                <w:szCs w:val="28"/>
                <w:lang w:val="vi-VN"/>
              </w:rPr>
              <w:t>Phương pháp:</w:t>
            </w:r>
          </w:p>
          <w:p w14:paraId="6D8ACC6A" w14:textId="77777777" w:rsidR="008B2FF9" w:rsidRPr="00271DC5" w:rsidRDefault="008B2FF9" w:rsidP="006A76F2">
            <w:pPr>
              <w:spacing w:after="0" w:line="240" w:lineRule="auto"/>
              <w:ind w:left="-64" w:right="-44"/>
              <w:jc w:val="center"/>
              <w:rPr>
                <w:rFonts w:ascii="Times New Roman" w:hAnsi="Times New Roman"/>
                <w:color w:val="000000" w:themeColor="text1"/>
                <w:w w:val="90"/>
                <w:sz w:val="28"/>
                <w:szCs w:val="28"/>
              </w:rPr>
            </w:pPr>
            <w:r w:rsidRPr="00271DC5">
              <w:rPr>
                <w:rFonts w:ascii="Times New Roman" w:hAnsi="Times New Roman"/>
                <w:color w:val="000000" w:themeColor="text1"/>
                <w:w w:val="90"/>
                <w:sz w:val="28"/>
                <w:szCs w:val="28"/>
                <w:lang w:val="vi-VN"/>
              </w:rPr>
              <w:t>- Người dạy: Thuyết trình, phân tích</w:t>
            </w:r>
            <w:r w:rsidRPr="00271DC5">
              <w:rPr>
                <w:rFonts w:ascii="Times New Roman" w:hAnsi="Times New Roman"/>
                <w:color w:val="000000" w:themeColor="text1"/>
                <w:w w:val="90"/>
                <w:sz w:val="28"/>
                <w:szCs w:val="28"/>
              </w:rPr>
              <w:t xml:space="preserve"> ý nghĩa các thông số kỹ thuật đặc thù, điển hình liên quan đến quá trình vận hành khai thác thiết bị, ví dụ minh họa; hướng dẫn nghiên cứu, tham khảo tài liệu.</w:t>
            </w:r>
          </w:p>
          <w:p w14:paraId="00D0F1D4" w14:textId="03BC65B3" w:rsidR="008B2FF9" w:rsidRPr="00271DC5" w:rsidRDefault="006A76F2" w:rsidP="006A76F2">
            <w:pPr>
              <w:spacing w:after="0" w:line="240" w:lineRule="auto"/>
              <w:ind w:left="-64" w:right="-44"/>
              <w:jc w:val="center"/>
              <w:rPr>
                <w:rFonts w:ascii="Times New Roman" w:hAnsi="Times New Roman"/>
                <w:color w:val="000000" w:themeColor="text1"/>
                <w:sz w:val="28"/>
                <w:szCs w:val="28"/>
              </w:rPr>
            </w:pPr>
            <w:r>
              <w:rPr>
                <w:rFonts w:ascii="Times New Roman" w:hAnsi="Times New Roman"/>
                <w:color w:val="000000" w:themeColor="text1"/>
                <w:sz w:val="28"/>
                <w:szCs w:val="28"/>
                <w:lang w:val="vi-VN"/>
              </w:rPr>
              <w:lastRenderedPageBreak/>
              <w:t>-</w:t>
            </w:r>
            <w:r w:rsidR="008B2FF9" w:rsidRPr="00271DC5">
              <w:rPr>
                <w:rFonts w:ascii="Times New Roman" w:hAnsi="Times New Roman"/>
                <w:color w:val="000000" w:themeColor="text1"/>
                <w:sz w:val="28"/>
                <w:szCs w:val="28"/>
                <w:lang w:val="vi-VN"/>
              </w:rPr>
              <w:t xml:space="preserve">Người học: </w:t>
            </w:r>
            <w:r w:rsidR="008B2FF9" w:rsidRPr="00271DC5">
              <w:rPr>
                <w:rFonts w:ascii="Times New Roman" w:hAnsi="Times New Roman"/>
                <w:color w:val="000000" w:themeColor="text1"/>
                <w:sz w:val="28"/>
                <w:szCs w:val="28"/>
              </w:rPr>
              <w:t>Theo dõi, n</w:t>
            </w:r>
            <w:r w:rsidR="008B2FF9" w:rsidRPr="00271DC5">
              <w:rPr>
                <w:rFonts w:ascii="Times New Roman" w:hAnsi="Times New Roman"/>
                <w:color w:val="000000" w:themeColor="text1"/>
                <w:sz w:val="28"/>
                <w:szCs w:val="28"/>
                <w:lang w:val="vi-VN"/>
              </w:rPr>
              <w:t>ghe ghi theo ý hiểu</w:t>
            </w:r>
            <w:r w:rsidR="008B2FF9" w:rsidRPr="00271DC5">
              <w:rPr>
                <w:rFonts w:ascii="Times New Roman" w:hAnsi="Times New Roman"/>
                <w:color w:val="000000" w:themeColor="text1"/>
                <w:sz w:val="28"/>
                <w:szCs w:val="28"/>
              </w:rPr>
              <w:t xml:space="preserve">; tìm hiểu, nghiên cứu thêm tài liệu </w:t>
            </w:r>
            <w:r w:rsidR="008A2A59" w:rsidRPr="00271DC5">
              <w:rPr>
                <w:rFonts w:ascii="Times New Roman" w:hAnsi="Times New Roman"/>
                <w:color w:val="000000" w:themeColor="text1"/>
                <w:sz w:val="28"/>
                <w:szCs w:val="28"/>
              </w:rPr>
              <w:t>tham khảo</w:t>
            </w:r>
            <w:r w:rsidR="008B2FF9" w:rsidRPr="00271DC5">
              <w:rPr>
                <w:rFonts w:ascii="Times New Roman" w:hAnsi="Times New Roman"/>
                <w:color w:val="000000" w:themeColor="text1"/>
                <w:sz w:val="28"/>
                <w:szCs w:val="28"/>
              </w:rPr>
              <w:t xml:space="preserve"> theo hướng dẫn.</w:t>
            </w:r>
          </w:p>
          <w:p w14:paraId="3666F1F0" w14:textId="77777777" w:rsidR="008B2FF9" w:rsidRPr="00271DC5" w:rsidRDefault="008B2FF9" w:rsidP="006A76F2">
            <w:pPr>
              <w:spacing w:after="0" w:line="240" w:lineRule="auto"/>
              <w:ind w:left="-64" w:right="-44"/>
              <w:jc w:val="center"/>
              <w:rPr>
                <w:rFonts w:ascii="Times New Roman" w:hAnsi="Times New Roman"/>
                <w:color w:val="000000" w:themeColor="text1"/>
                <w:sz w:val="28"/>
                <w:szCs w:val="28"/>
                <w:lang w:val="vi-VN"/>
              </w:rPr>
            </w:pPr>
          </w:p>
          <w:p w14:paraId="265C5AA8" w14:textId="77777777" w:rsidR="008B2FF9" w:rsidRPr="00271DC5" w:rsidRDefault="008B2FF9" w:rsidP="006A76F2">
            <w:pPr>
              <w:spacing w:after="0" w:line="240" w:lineRule="auto"/>
              <w:ind w:left="-64" w:right="-44"/>
              <w:jc w:val="center"/>
              <w:rPr>
                <w:rFonts w:ascii="Times New Roman" w:hAnsi="Times New Roman"/>
                <w:color w:val="000000" w:themeColor="text1"/>
                <w:sz w:val="28"/>
                <w:szCs w:val="28"/>
                <w:lang w:val="vi-VN"/>
              </w:rPr>
            </w:pPr>
          </w:p>
          <w:p w14:paraId="444CE1FC" w14:textId="77777777" w:rsidR="008B2FF9" w:rsidRPr="00271DC5" w:rsidRDefault="008B2FF9" w:rsidP="006A76F2">
            <w:pPr>
              <w:spacing w:after="0" w:line="240" w:lineRule="auto"/>
              <w:ind w:left="-64" w:right="-44"/>
              <w:jc w:val="center"/>
              <w:rPr>
                <w:rFonts w:ascii="Times New Roman" w:hAnsi="Times New Roman"/>
                <w:b/>
                <w:color w:val="000000" w:themeColor="text1"/>
                <w:sz w:val="28"/>
                <w:szCs w:val="28"/>
              </w:rPr>
            </w:pPr>
          </w:p>
        </w:tc>
      </w:tr>
      <w:tr w:rsidR="00DB2EAD" w:rsidRPr="00271DC5" w14:paraId="24149F4F" w14:textId="77777777" w:rsidTr="006A76F2">
        <w:tc>
          <w:tcPr>
            <w:tcW w:w="1435" w:type="dxa"/>
            <w:tcBorders>
              <w:top w:val="single" w:sz="4" w:space="0" w:color="000000"/>
            </w:tcBorders>
          </w:tcPr>
          <w:p w14:paraId="194356B8" w14:textId="15C343B7" w:rsidR="00B13EA5" w:rsidRPr="00271DC5" w:rsidRDefault="00B13EA5" w:rsidP="00DA2303">
            <w:pPr>
              <w:tabs>
                <w:tab w:val="left" w:pos="567"/>
              </w:tabs>
              <w:spacing w:after="120" w:line="240" w:lineRule="auto"/>
              <w:ind w:right="136"/>
              <w:jc w:val="center"/>
              <w:rPr>
                <w:rFonts w:ascii="Times New Roman" w:hAnsi="Times New Roman"/>
                <w:bCs/>
                <w:color w:val="000000" w:themeColor="text1"/>
                <w:sz w:val="28"/>
                <w:szCs w:val="28"/>
              </w:rPr>
            </w:pPr>
          </w:p>
        </w:tc>
        <w:tc>
          <w:tcPr>
            <w:tcW w:w="6595" w:type="dxa"/>
            <w:tcBorders>
              <w:top w:val="single" w:sz="4" w:space="0" w:color="000000"/>
            </w:tcBorders>
          </w:tcPr>
          <w:p w14:paraId="1B37C394" w14:textId="77777777" w:rsidR="00B13EA5" w:rsidRPr="00271DC5" w:rsidRDefault="00B13EA5" w:rsidP="00B13EA5">
            <w:pPr>
              <w:widowControl w:val="0"/>
              <w:tabs>
                <w:tab w:val="left" w:pos="567"/>
              </w:tabs>
              <w:spacing w:before="120" w:after="0" w:line="264" w:lineRule="auto"/>
              <w:jc w:val="both"/>
              <w:rPr>
                <w:rFonts w:ascii="Times New Roman" w:hAnsi="Times New Roman"/>
                <w:b/>
                <w:bCs/>
                <w:color w:val="000000" w:themeColor="text1"/>
                <w:sz w:val="28"/>
                <w:szCs w:val="28"/>
              </w:rPr>
            </w:pPr>
            <w:r w:rsidRPr="00271DC5">
              <w:rPr>
                <w:rFonts w:ascii="Times New Roman" w:hAnsi="Times New Roman"/>
                <w:b/>
                <w:bCs/>
                <w:color w:val="000000" w:themeColor="text1"/>
                <w:sz w:val="28"/>
                <w:szCs w:val="28"/>
              </w:rPr>
              <w:t>III. THÀNH PHẦN ĐỒNG BỘ</w:t>
            </w:r>
          </w:p>
          <w:p w14:paraId="4556C73A" w14:textId="77777777" w:rsidR="00B13EA5" w:rsidRPr="004603FE" w:rsidRDefault="00B13EA5" w:rsidP="00B13EA5">
            <w:pPr>
              <w:widowControl w:val="0"/>
              <w:tabs>
                <w:tab w:val="left" w:pos="567"/>
              </w:tabs>
              <w:spacing w:after="0" w:line="240" w:lineRule="auto"/>
              <w:jc w:val="both"/>
              <w:rPr>
                <w:rFonts w:ascii="Times New Roman" w:hAnsi="Times New Roman"/>
                <w:bCs/>
                <w:color w:val="000000" w:themeColor="text1"/>
                <w:sz w:val="28"/>
                <w:szCs w:val="28"/>
              </w:rPr>
            </w:pPr>
            <w:r w:rsidRPr="004603FE">
              <w:rPr>
                <w:rFonts w:ascii="Times New Roman" w:hAnsi="Times New Roman"/>
                <w:bCs/>
                <w:color w:val="000000" w:themeColor="text1"/>
                <w:sz w:val="28"/>
                <w:szCs w:val="28"/>
              </w:rPr>
              <w:t>1. Thành phần đồng bộ tiêu chuẩn</w:t>
            </w:r>
          </w:p>
          <w:p w14:paraId="2D25DA55"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Bộ xử lý tín hiệu băng cơ sở: 01 bộ</w:t>
            </w:r>
          </w:p>
          <w:p w14:paraId="2035B5B0"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Bộ thu phát:                            01 bộ</w:t>
            </w:r>
          </w:p>
          <w:p w14:paraId="4787ED5D"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Anten kèm theo thiết bị:         01 bộ</w:t>
            </w:r>
          </w:p>
          <w:p w14:paraId="44A9ED1D"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Tổ hợp (mic/tai nghe) cầm tay: 01 bộ</w:t>
            </w:r>
          </w:p>
          <w:p w14:paraId="45FA53B1"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Cáp nguồn đầu vào/đầu ra:        01 bộ</w:t>
            </w:r>
          </w:p>
          <w:p w14:paraId="2F698531"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Cáp cao tần 0,7m (RG 214, chuẩn N): 01 bộ</w:t>
            </w:r>
          </w:p>
          <w:p w14:paraId="7E27851C"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Cáp trung tần (cáp quang) 60m: 01 bộ</w:t>
            </w:r>
          </w:p>
          <w:p w14:paraId="4D2A7AFB"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Cáp truyền tín hiệu băng cơ sở 1,5m (RJ45): 01 bộ</w:t>
            </w:r>
          </w:p>
          <w:p w14:paraId="71BCDA1B"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Gá khối thu phát (BTP):  01 bộ</w:t>
            </w:r>
          </w:p>
          <w:p w14:paraId="75081F5D"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Gá khối cơ sở (BCS):      01 bộ</w:t>
            </w:r>
          </w:p>
          <w:p w14:paraId="53A81FCE"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Bộ dụng cụ cơ công:       01 bộ</w:t>
            </w:r>
          </w:p>
          <w:p w14:paraId="73D906C3"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Tài liệu hướng dẫn khai thác sử dụng: 01 quyển</w:t>
            </w:r>
          </w:p>
          <w:p w14:paraId="67E55A61"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Lý lịch thiết bị:                01 quyển</w:t>
            </w:r>
          </w:p>
          <w:p w14:paraId="64C918AC"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Hòm đựng máy:               01 bộ        </w:t>
            </w:r>
          </w:p>
          <w:p w14:paraId="11C46BBC"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Đĩa chứa phần mềm quản lý: 01 bộ</w:t>
            </w:r>
          </w:p>
          <w:p w14:paraId="3765B854" w14:textId="77777777" w:rsidR="00B13EA5" w:rsidRPr="004603FE" w:rsidRDefault="00B13EA5" w:rsidP="00B13EA5">
            <w:pPr>
              <w:widowControl w:val="0"/>
              <w:tabs>
                <w:tab w:val="left" w:pos="567"/>
              </w:tabs>
              <w:spacing w:after="0" w:line="240" w:lineRule="auto"/>
              <w:jc w:val="both"/>
              <w:rPr>
                <w:rFonts w:ascii="Times New Roman" w:hAnsi="Times New Roman"/>
                <w:bCs/>
                <w:color w:val="000000" w:themeColor="text1"/>
                <w:sz w:val="28"/>
                <w:szCs w:val="28"/>
              </w:rPr>
            </w:pPr>
            <w:r w:rsidRPr="004603FE">
              <w:rPr>
                <w:rFonts w:ascii="Times New Roman" w:hAnsi="Times New Roman"/>
                <w:bCs/>
                <w:color w:val="000000" w:themeColor="text1"/>
                <w:sz w:val="28"/>
                <w:szCs w:val="28"/>
              </w:rPr>
              <w:lastRenderedPageBreak/>
              <w:t>2. Thành phần tùy chọn</w:t>
            </w:r>
          </w:p>
          <w:p w14:paraId="545D4EB9"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Thiết bị mở rộng thoại tiếp sức (chuyển tiếp): 01 bộ</w:t>
            </w:r>
          </w:p>
          <w:p w14:paraId="1AA1F1BE"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Thiết bị mở rộng dịch vụ dữ liệu: 01 bộ</w:t>
            </w:r>
          </w:p>
          <w:p w14:paraId="51C3B407"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Bộ điều khiển anten:                     01 bộ</w:t>
            </w:r>
          </w:p>
          <w:p w14:paraId="5A4FC0BF" w14:textId="77777777" w:rsidR="00B13EA5" w:rsidRDefault="00B13EA5" w:rsidP="004603FE">
            <w:pPr>
              <w:widowControl w:val="0"/>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Cột anten:            </w:t>
            </w:r>
            <w:r w:rsidR="004603FE">
              <w:rPr>
                <w:rFonts w:ascii="Times New Roman" w:hAnsi="Times New Roman"/>
                <w:color w:val="000000" w:themeColor="text1"/>
                <w:sz w:val="28"/>
                <w:szCs w:val="28"/>
              </w:rPr>
              <w:t xml:space="preserve">                          01 bộ</w:t>
            </w:r>
          </w:p>
          <w:p w14:paraId="47628B23" w14:textId="69576F25" w:rsidR="006A76F2" w:rsidRPr="004603FE" w:rsidRDefault="006A76F2" w:rsidP="004603FE">
            <w:pPr>
              <w:widowControl w:val="0"/>
              <w:tabs>
                <w:tab w:val="left" w:pos="567"/>
              </w:tabs>
              <w:spacing w:after="0" w:line="240" w:lineRule="auto"/>
              <w:jc w:val="both"/>
              <w:rPr>
                <w:rFonts w:ascii="Times New Roman" w:hAnsi="Times New Roman"/>
                <w:color w:val="000000" w:themeColor="text1"/>
                <w:sz w:val="28"/>
                <w:szCs w:val="28"/>
              </w:rPr>
            </w:pPr>
          </w:p>
        </w:tc>
        <w:tc>
          <w:tcPr>
            <w:tcW w:w="965" w:type="dxa"/>
            <w:gridSpan w:val="2"/>
            <w:tcBorders>
              <w:top w:val="single" w:sz="4" w:space="0" w:color="000000"/>
            </w:tcBorders>
          </w:tcPr>
          <w:p w14:paraId="2A80A3B2" w14:textId="55B3679E" w:rsidR="00B13EA5" w:rsidRPr="004603FE" w:rsidRDefault="00B13EA5" w:rsidP="006A76F2">
            <w:pPr>
              <w:spacing w:after="0" w:line="240" w:lineRule="auto"/>
              <w:ind w:right="-44"/>
              <w:jc w:val="center"/>
              <w:rPr>
                <w:rFonts w:ascii="Times New Roman" w:hAnsi="Times New Roman"/>
                <w:color w:val="000000" w:themeColor="text1"/>
                <w:sz w:val="28"/>
                <w:szCs w:val="28"/>
              </w:rPr>
            </w:pPr>
          </w:p>
        </w:tc>
      </w:tr>
      <w:tr w:rsidR="00DB2EAD" w:rsidRPr="00271DC5" w14:paraId="3B56AF39" w14:textId="77777777" w:rsidTr="006A76F2">
        <w:tc>
          <w:tcPr>
            <w:tcW w:w="1435" w:type="dxa"/>
            <w:vAlign w:val="center"/>
          </w:tcPr>
          <w:p w14:paraId="4EF9546B" w14:textId="0387EF53" w:rsidR="00B13EA5" w:rsidRPr="006A76F2" w:rsidRDefault="00B13EA5" w:rsidP="004603FE">
            <w:pPr>
              <w:tabs>
                <w:tab w:val="left" w:pos="567"/>
              </w:tabs>
              <w:spacing w:line="240" w:lineRule="auto"/>
              <w:ind w:right="-38"/>
              <w:rPr>
                <w:rFonts w:ascii="Times New Roman Bold" w:hAnsi="Times New Roman Bold"/>
                <w:b/>
                <w:color w:val="000000" w:themeColor="text1"/>
                <w:spacing w:val="-20"/>
                <w:sz w:val="28"/>
                <w:szCs w:val="28"/>
              </w:rPr>
            </w:pPr>
            <w:r w:rsidRPr="006A76F2">
              <w:rPr>
                <w:rFonts w:ascii="Times New Roman Bold" w:hAnsi="Times New Roman Bold"/>
                <w:b/>
                <w:color w:val="000000" w:themeColor="text1"/>
                <w:spacing w:val="-20"/>
                <w:sz w:val="28"/>
                <w:szCs w:val="28"/>
                <w:lang w:val="vi-VN"/>
              </w:rPr>
              <w:lastRenderedPageBreak/>
              <w:t>VĐHL</w:t>
            </w:r>
            <w:r w:rsidR="004603FE" w:rsidRPr="006A76F2">
              <w:rPr>
                <w:rFonts w:ascii="Times New Roman Bold" w:hAnsi="Times New Roman Bold"/>
                <w:b/>
                <w:color w:val="000000" w:themeColor="text1"/>
                <w:spacing w:val="-20"/>
                <w:sz w:val="28"/>
                <w:szCs w:val="28"/>
              </w:rPr>
              <w:t xml:space="preserve"> 2</w:t>
            </w:r>
          </w:p>
        </w:tc>
        <w:tc>
          <w:tcPr>
            <w:tcW w:w="6595" w:type="dxa"/>
            <w:vAlign w:val="center"/>
          </w:tcPr>
          <w:p w14:paraId="4E285D7E" w14:textId="7BA33ADA" w:rsidR="00B13EA5" w:rsidRPr="00271DC5" w:rsidRDefault="00B13EA5" w:rsidP="004603FE">
            <w:pPr>
              <w:tabs>
                <w:tab w:val="left" w:pos="567"/>
              </w:tabs>
              <w:spacing w:line="240" w:lineRule="auto"/>
              <w:ind w:right="136"/>
              <w:rPr>
                <w:rFonts w:ascii="Times New Roman" w:hAnsi="Times New Roman"/>
                <w:b/>
                <w:bCs/>
                <w:color w:val="000000" w:themeColor="text1"/>
                <w:sz w:val="28"/>
                <w:szCs w:val="28"/>
              </w:rPr>
            </w:pPr>
            <w:r w:rsidRPr="00271DC5">
              <w:rPr>
                <w:rFonts w:ascii="Times New Roman" w:hAnsi="Times New Roman"/>
                <w:b/>
                <w:bCs/>
                <w:color w:val="000000" w:themeColor="text1"/>
                <w:sz w:val="28"/>
                <w:szCs w:val="28"/>
              </w:rPr>
              <w:t>KHAI THÁC, SỬ DỤNG, BẢO QUẢN</w:t>
            </w:r>
          </w:p>
        </w:tc>
        <w:tc>
          <w:tcPr>
            <w:tcW w:w="965" w:type="dxa"/>
            <w:gridSpan w:val="2"/>
          </w:tcPr>
          <w:p w14:paraId="7D9795B1" w14:textId="77777777" w:rsidR="00B13EA5" w:rsidRPr="00271DC5" w:rsidRDefault="00B13EA5" w:rsidP="004603FE">
            <w:pPr>
              <w:tabs>
                <w:tab w:val="left" w:pos="567"/>
              </w:tabs>
              <w:spacing w:line="240" w:lineRule="auto"/>
              <w:ind w:right="136"/>
              <w:jc w:val="both"/>
              <w:rPr>
                <w:rFonts w:ascii="Times New Roman" w:hAnsi="Times New Roman"/>
                <w:b/>
                <w:color w:val="000000" w:themeColor="text1"/>
                <w:sz w:val="28"/>
                <w:szCs w:val="28"/>
              </w:rPr>
            </w:pPr>
          </w:p>
        </w:tc>
      </w:tr>
      <w:tr w:rsidR="00DB2EAD" w:rsidRPr="00271DC5" w14:paraId="08B4CD61" w14:textId="77777777" w:rsidTr="006A76F2">
        <w:tc>
          <w:tcPr>
            <w:tcW w:w="1435" w:type="dxa"/>
            <w:tcBorders>
              <w:bottom w:val="single" w:sz="4" w:space="0" w:color="000000"/>
            </w:tcBorders>
          </w:tcPr>
          <w:p w14:paraId="69673D6D" w14:textId="55E4CBD5" w:rsidR="00B13EA5" w:rsidRPr="00271DC5" w:rsidRDefault="00B13EA5" w:rsidP="00B13EA5">
            <w:pPr>
              <w:tabs>
                <w:tab w:val="left" w:pos="567"/>
              </w:tabs>
              <w:spacing w:after="120" w:line="240" w:lineRule="auto"/>
              <w:ind w:right="136"/>
              <w:jc w:val="both"/>
              <w:rPr>
                <w:rFonts w:ascii="Times New Roman" w:hAnsi="Times New Roman"/>
                <w:bCs/>
                <w:color w:val="000000" w:themeColor="text1"/>
                <w:sz w:val="28"/>
                <w:szCs w:val="28"/>
              </w:rPr>
            </w:pPr>
          </w:p>
        </w:tc>
        <w:tc>
          <w:tcPr>
            <w:tcW w:w="6595" w:type="dxa"/>
            <w:tcBorders>
              <w:bottom w:val="single" w:sz="4" w:space="0" w:color="000000"/>
            </w:tcBorders>
          </w:tcPr>
          <w:p w14:paraId="37C241C1" w14:textId="77777777" w:rsidR="00B13EA5" w:rsidRPr="00271DC5" w:rsidRDefault="00B13EA5" w:rsidP="00B13EA5">
            <w:pPr>
              <w:pStyle w:val="Heading2"/>
              <w:tabs>
                <w:tab w:val="left" w:pos="567"/>
              </w:tabs>
              <w:spacing w:before="0" w:after="0" w:line="240" w:lineRule="auto"/>
              <w:jc w:val="both"/>
              <w:outlineLvl w:val="1"/>
              <w:rPr>
                <w:rFonts w:ascii="Times New Roman" w:hAnsi="Times New Roman"/>
                <w:color w:val="000000" w:themeColor="text1"/>
                <w:sz w:val="28"/>
                <w:szCs w:val="28"/>
              </w:rPr>
            </w:pPr>
            <w:r w:rsidRPr="00271DC5">
              <w:rPr>
                <w:rFonts w:ascii="Times New Roman" w:hAnsi="Times New Roman"/>
                <w:color w:val="000000" w:themeColor="text1"/>
                <w:sz w:val="28"/>
                <w:szCs w:val="28"/>
              </w:rPr>
              <w:t>I. CẤU TRÚC HỆ THỐNG VHCR/10G</w:t>
            </w:r>
          </w:p>
          <w:p w14:paraId="3261698C" w14:textId="77777777" w:rsidR="00B13EA5" w:rsidRPr="004603FE" w:rsidRDefault="00B13EA5" w:rsidP="00B13EA5">
            <w:pPr>
              <w:pStyle w:val="Heading2"/>
              <w:tabs>
                <w:tab w:val="left" w:pos="567"/>
              </w:tabs>
              <w:spacing w:before="0" w:after="0" w:line="240" w:lineRule="auto"/>
              <w:ind w:firstLine="34"/>
              <w:jc w:val="both"/>
              <w:outlineLvl w:val="1"/>
              <w:rPr>
                <w:rFonts w:ascii="Times New Roman" w:hAnsi="Times New Roman"/>
                <w:b w:val="0"/>
                <w:color w:val="000000" w:themeColor="text1"/>
                <w:sz w:val="28"/>
                <w:szCs w:val="28"/>
              </w:rPr>
            </w:pPr>
            <w:r w:rsidRPr="004603FE">
              <w:rPr>
                <w:rFonts w:ascii="Times New Roman" w:hAnsi="Times New Roman"/>
                <w:b w:val="0"/>
                <w:color w:val="000000" w:themeColor="text1"/>
                <w:sz w:val="28"/>
                <w:szCs w:val="28"/>
              </w:rPr>
              <w:t>1. Sơ đồ hệ thống tổng quát</w:t>
            </w:r>
          </w:p>
          <w:p w14:paraId="5E1AF0EE" w14:textId="00B445D8"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xml:space="preserve">Một hệ thống truyền dẫn vi ba số tối thiểu gồm 2 trạm </w:t>
            </w:r>
          </w:p>
          <w:p w14:paraId="4A99C8D4" w14:textId="77777777" w:rsidR="00B13EA5" w:rsidRPr="00271DC5" w:rsidRDefault="00B13EA5" w:rsidP="00B13EA5">
            <w:pPr>
              <w:widowControl w:val="0"/>
              <w:tabs>
                <w:tab w:val="left" w:pos="567"/>
              </w:tabs>
              <w:spacing w:after="0" w:line="240" w:lineRule="auto"/>
              <w:jc w:val="center"/>
              <w:rPr>
                <w:rFonts w:ascii="Times New Roman" w:hAnsi="Times New Roman"/>
                <w:color w:val="000000" w:themeColor="text1"/>
                <w:sz w:val="28"/>
                <w:szCs w:val="28"/>
                <w:lang w:val="it-IT"/>
              </w:rPr>
            </w:pPr>
            <w:r w:rsidRPr="00271DC5">
              <w:rPr>
                <w:rFonts w:ascii="Times New Roman" w:hAnsi="Times New Roman"/>
                <w:noProof/>
                <w:color w:val="000000" w:themeColor="text1"/>
                <w:sz w:val="28"/>
                <w:szCs w:val="28"/>
              </w:rPr>
              <w:drawing>
                <wp:inline distT="0" distB="0" distL="0" distR="0" wp14:anchorId="03176DEE" wp14:editId="34E101E1">
                  <wp:extent cx="4058285" cy="1835708"/>
                  <wp:effectExtent l="0" t="0" r="0" b="0"/>
                  <wp:docPr id="178868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86808" name=""/>
                          <pic:cNvPicPr/>
                        </pic:nvPicPr>
                        <pic:blipFill rotWithShape="1">
                          <a:blip r:embed="rId8"/>
                          <a:srcRect t="5353" b="9010"/>
                          <a:stretch/>
                        </pic:blipFill>
                        <pic:spPr bwMode="auto">
                          <a:xfrm>
                            <a:off x="0" y="0"/>
                            <a:ext cx="4082117" cy="1846488"/>
                          </a:xfrm>
                          <a:prstGeom prst="rect">
                            <a:avLst/>
                          </a:prstGeom>
                          <a:ln>
                            <a:noFill/>
                          </a:ln>
                          <a:extLst>
                            <a:ext uri="{53640926-AAD7-44D8-BBD7-CCE9431645EC}">
                              <a14:shadowObscured xmlns:a14="http://schemas.microsoft.com/office/drawing/2010/main"/>
                            </a:ext>
                          </a:extLst>
                        </pic:spPr>
                      </pic:pic>
                    </a:graphicData>
                  </a:graphic>
                </wp:inline>
              </w:drawing>
            </w:r>
          </w:p>
          <w:p w14:paraId="08BA5C37" w14:textId="77777777" w:rsidR="00B13EA5" w:rsidRPr="004603FE" w:rsidRDefault="00B13EA5" w:rsidP="00B13EA5">
            <w:pPr>
              <w:widowControl w:val="0"/>
              <w:tabs>
                <w:tab w:val="left" w:pos="567"/>
              </w:tabs>
              <w:spacing w:after="0" w:line="240" w:lineRule="auto"/>
              <w:jc w:val="center"/>
              <w:rPr>
                <w:rFonts w:ascii="Times New Roman" w:hAnsi="Times New Roman"/>
                <w:bCs/>
                <w:color w:val="000000" w:themeColor="text1"/>
                <w:sz w:val="28"/>
                <w:szCs w:val="28"/>
                <w:lang w:val="it-IT"/>
              </w:rPr>
            </w:pPr>
            <w:r w:rsidRPr="004603FE">
              <w:rPr>
                <w:rFonts w:ascii="Times New Roman" w:hAnsi="Times New Roman"/>
                <w:bCs/>
                <w:color w:val="000000" w:themeColor="text1"/>
                <w:sz w:val="28"/>
                <w:szCs w:val="28"/>
                <w:lang w:val="it-IT"/>
              </w:rPr>
              <w:t>Hình 1.1. Sơ đồ triển khai HT truyền dẫn VHCR/10G</w:t>
            </w:r>
          </w:p>
          <w:p w14:paraId="70704C5F"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Hình 1.1 là sơ đồ triền khai tuyến truyền dẫn VHCR/10G làm việc ở cấu hình điểm – điểm, khoảng cách giữa hai trạm khoảng 20km. Để kéo dài cự ly truyền dẫn có thể thiết lập tuyến theo cấu hình chuyển tiếp, tối đa 5 chặng.</w:t>
            </w:r>
          </w:p>
          <w:p w14:paraId="1F2EC0AA" w14:textId="77777777" w:rsidR="00B13EA5" w:rsidRPr="00271DC5" w:rsidRDefault="00B13EA5" w:rsidP="00B13EA5">
            <w:pPr>
              <w:widowControl w:val="0"/>
              <w:tabs>
                <w:tab w:val="left" w:pos="567"/>
              </w:tabs>
              <w:spacing w:after="0" w:line="240" w:lineRule="auto"/>
              <w:jc w:val="center"/>
              <w:rPr>
                <w:rFonts w:ascii="Times New Roman" w:hAnsi="Times New Roman"/>
                <w:color w:val="000000" w:themeColor="text1"/>
                <w:sz w:val="28"/>
                <w:szCs w:val="28"/>
                <w:lang w:val="it-IT"/>
              </w:rPr>
            </w:pPr>
            <w:r w:rsidRPr="00271DC5">
              <w:rPr>
                <w:rFonts w:ascii="Times New Roman" w:hAnsi="Times New Roman"/>
                <w:noProof/>
                <w:color w:val="000000" w:themeColor="text1"/>
                <w:sz w:val="28"/>
                <w:szCs w:val="28"/>
              </w:rPr>
              <w:drawing>
                <wp:inline distT="0" distB="0" distL="0" distR="0" wp14:anchorId="3711D3FB" wp14:editId="41FE1A5A">
                  <wp:extent cx="3785870" cy="1335405"/>
                  <wp:effectExtent l="0" t="0" r="5080" b="0"/>
                  <wp:docPr id="205714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1335405"/>
                          </a:xfrm>
                          <a:prstGeom prst="rect">
                            <a:avLst/>
                          </a:prstGeom>
                          <a:noFill/>
                        </pic:spPr>
                      </pic:pic>
                    </a:graphicData>
                  </a:graphic>
                </wp:inline>
              </w:drawing>
            </w:r>
          </w:p>
          <w:p w14:paraId="5FA1FFD0" w14:textId="77777777" w:rsidR="00B13EA5" w:rsidRPr="004603FE" w:rsidRDefault="00B13EA5" w:rsidP="00B13EA5">
            <w:pPr>
              <w:widowControl w:val="0"/>
              <w:tabs>
                <w:tab w:val="left" w:pos="567"/>
              </w:tabs>
              <w:spacing w:after="0" w:line="240" w:lineRule="auto"/>
              <w:jc w:val="center"/>
              <w:rPr>
                <w:rFonts w:ascii="Times New Roman" w:hAnsi="Times New Roman"/>
                <w:bCs/>
                <w:color w:val="000000" w:themeColor="text1"/>
                <w:sz w:val="28"/>
                <w:szCs w:val="28"/>
                <w:lang w:val="it-IT"/>
              </w:rPr>
            </w:pPr>
            <w:r w:rsidRPr="004603FE">
              <w:rPr>
                <w:rFonts w:ascii="Times New Roman" w:hAnsi="Times New Roman"/>
                <w:bCs/>
                <w:color w:val="000000" w:themeColor="text1"/>
                <w:sz w:val="28"/>
                <w:szCs w:val="28"/>
                <w:lang w:val="it-IT"/>
              </w:rPr>
              <w:t>Hình 1.</w:t>
            </w:r>
            <w:r w:rsidRPr="004603FE">
              <w:rPr>
                <w:rFonts w:ascii="Times New Roman" w:hAnsi="Times New Roman"/>
                <w:bCs/>
                <w:color w:val="000000" w:themeColor="text1"/>
                <w:sz w:val="28"/>
                <w:szCs w:val="28"/>
                <w:lang w:val="vi-VN"/>
              </w:rPr>
              <w:t>2</w:t>
            </w:r>
            <w:r w:rsidRPr="004603FE">
              <w:rPr>
                <w:rFonts w:ascii="Times New Roman" w:hAnsi="Times New Roman"/>
                <w:bCs/>
                <w:color w:val="000000" w:themeColor="text1"/>
                <w:sz w:val="28"/>
                <w:szCs w:val="28"/>
                <w:lang w:val="it-IT"/>
              </w:rPr>
              <w:t xml:space="preserve">. Sơ đồ </w:t>
            </w:r>
            <w:r w:rsidRPr="004603FE">
              <w:rPr>
                <w:rFonts w:ascii="Times New Roman" w:hAnsi="Times New Roman"/>
                <w:bCs/>
                <w:color w:val="000000" w:themeColor="text1"/>
                <w:sz w:val="28"/>
                <w:szCs w:val="28"/>
                <w:lang w:val="vi-VN"/>
              </w:rPr>
              <w:t>chuyển tiếp hệ thống</w:t>
            </w:r>
            <w:r w:rsidRPr="004603FE">
              <w:rPr>
                <w:rFonts w:ascii="Times New Roman" w:hAnsi="Times New Roman"/>
                <w:bCs/>
                <w:color w:val="000000" w:themeColor="text1"/>
                <w:sz w:val="28"/>
                <w:szCs w:val="28"/>
                <w:lang w:val="it-IT"/>
              </w:rPr>
              <w:t xml:space="preserve"> VHCR/10G</w:t>
            </w:r>
          </w:p>
          <w:p w14:paraId="64DFC865"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Hình 1.2 là sơ đồ hệ thống VHCR/10G chuyển tiếp gồm 2 chặng, hai thiết bị tại trạm TGCT kết nối với nhau thông qua giao diện băng gốc (cáp mạng dài 1,5m, đầu nối RJ45).</w:t>
            </w:r>
          </w:p>
          <w:p w14:paraId="7817B1DD" w14:textId="77777777" w:rsidR="00B13EA5" w:rsidRPr="004603FE" w:rsidRDefault="00B13EA5" w:rsidP="00B13EA5">
            <w:pPr>
              <w:widowControl w:val="0"/>
              <w:tabs>
                <w:tab w:val="left" w:pos="567"/>
              </w:tabs>
              <w:spacing w:after="0" w:line="240" w:lineRule="auto"/>
              <w:jc w:val="both"/>
              <w:rPr>
                <w:rFonts w:ascii="Times New Roman" w:hAnsi="Times New Roman"/>
                <w:bCs/>
                <w:color w:val="000000" w:themeColor="text1"/>
                <w:sz w:val="28"/>
                <w:szCs w:val="28"/>
                <w:lang w:val="it-IT"/>
              </w:rPr>
            </w:pPr>
            <w:r w:rsidRPr="004603FE">
              <w:rPr>
                <w:rFonts w:ascii="Times New Roman" w:hAnsi="Times New Roman"/>
                <w:bCs/>
                <w:color w:val="000000" w:themeColor="text1"/>
                <w:sz w:val="28"/>
                <w:szCs w:val="28"/>
                <w:lang w:val="it-IT"/>
              </w:rPr>
              <w:t>2. Giao diện mặt máy</w:t>
            </w:r>
          </w:p>
          <w:p w14:paraId="400F700F" w14:textId="77777777" w:rsidR="00B13EA5" w:rsidRPr="004603FE" w:rsidRDefault="00B13EA5" w:rsidP="00B13EA5">
            <w:pPr>
              <w:widowControl w:val="0"/>
              <w:tabs>
                <w:tab w:val="left" w:pos="567"/>
              </w:tabs>
              <w:spacing w:after="0" w:line="240" w:lineRule="auto"/>
              <w:jc w:val="both"/>
              <w:rPr>
                <w:rFonts w:ascii="Times New Roman" w:hAnsi="Times New Roman"/>
                <w:iCs/>
                <w:color w:val="000000" w:themeColor="text1"/>
                <w:sz w:val="28"/>
                <w:szCs w:val="28"/>
                <w:lang w:val="it-IT"/>
              </w:rPr>
            </w:pPr>
            <w:r w:rsidRPr="004603FE">
              <w:rPr>
                <w:rFonts w:ascii="Times New Roman" w:hAnsi="Times New Roman"/>
                <w:iCs/>
                <w:color w:val="000000" w:themeColor="text1"/>
                <w:sz w:val="28"/>
                <w:szCs w:val="28"/>
                <w:lang w:val="it-IT"/>
              </w:rPr>
              <w:t>a. Mặt máy khối BCS</w:t>
            </w:r>
          </w:p>
          <w:p w14:paraId="2B4AC432" w14:textId="77777777" w:rsidR="00B13EA5" w:rsidRPr="00271DC5" w:rsidRDefault="00B13EA5" w:rsidP="00B13EA5">
            <w:pPr>
              <w:widowControl w:val="0"/>
              <w:tabs>
                <w:tab w:val="left" w:pos="567"/>
              </w:tabs>
              <w:spacing w:after="120" w:line="240" w:lineRule="auto"/>
              <w:jc w:val="both"/>
              <w:rPr>
                <w:rFonts w:ascii="Times New Roman" w:hAnsi="Times New Roman"/>
                <w:color w:val="000000" w:themeColor="text1"/>
                <w:spacing w:val="-2"/>
                <w:sz w:val="28"/>
                <w:szCs w:val="28"/>
                <w:lang w:val="it-IT"/>
              </w:rPr>
            </w:pPr>
            <w:r w:rsidRPr="00271DC5">
              <w:rPr>
                <w:rFonts w:ascii="Times New Roman" w:hAnsi="Times New Roman"/>
                <w:color w:val="000000" w:themeColor="text1"/>
                <w:spacing w:val="-2"/>
                <w:sz w:val="28"/>
                <w:szCs w:val="28"/>
                <w:lang w:val="it-IT"/>
              </w:rPr>
              <w:t>Cấu tạo mặt máy khối trong nhà (BCS) gồm các giao diện đấu nối dịch vụ và LED chỉ thị trạng thái hoạt động (Hình 1.3).</w:t>
            </w:r>
          </w:p>
          <w:p w14:paraId="6E557659"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noProof/>
                <w:color w:val="000000" w:themeColor="text1"/>
                <w:sz w:val="28"/>
                <w:szCs w:val="28"/>
              </w:rPr>
              <w:lastRenderedPageBreak/>
              <w:drawing>
                <wp:inline distT="0" distB="0" distL="0" distR="0" wp14:anchorId="4C45C430" wp14:editId="2B8448F2">
                  <wp:extent cx="4276725" cy="87170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7146" cy="875870"/>
                          </a:xfrm>
                          <a:prstGeom prst="rect">
                            <a:avLst/>
                          </a:prstGeom>
                          <a:noFill/>
                          <a:ln>
                            <a:noFill/>
                          </a:ln>
                        </pic:spPr>
                      </pic:pic>
                    </a:graphicData>
                  </a:graphic>
                </wp:inline>
              </w:drawing>
            </w:r>
          </w:p>
          <w:p w14:paraId="5FAA1969" w14:textId="77777777" w:rsidR="00B13EA5" w:rsidRPr="004603FE" w:rsidRDefault="00B13EA5" w:rsidP="00B13EA5">
            <w:pPr>
              <w:widowControl w:val="0"/>
              <w:tabs>
                <w:tab w:val="left" w:pos="567"/>
              </w:tabs>
              <w:spacing w:before="120" w:after="120" w:line="240" w:lineRule="auto"/>
              <w:jc w:val="center"/>
              <w:rPr>
                <w:rFonts w:ascii="Times New Roman" w:hAnsi="Times New Roman"/>
                <w:bCs/>
                <w:color w:val="000000" w:themeColor="text1"/>
                <w:sz w:val="28"/>
                <w:szCs w:val="28"/>
                <w:lang w:val="it-IT"/>
              </w:rPr>
            </w:pPr>
            <w:r w:rsidRPr="004603FE">
              <w:rPr>
                <w:rFonts w:ascii="Times New Roman" w:hAnsi="Times New Roman"/>
                <w:bCs/>
                <w:color w:val="000000" w:themeColor="text1"/>
                <w:sz w:val="28"/>
                <w:szCs w:val="28"/>
                <w:lang w:val="it-IT"/>
              </w:rPr>
              <w:t>Hình 1.</w:t>
            </w:r>
            <w:r w:rsidRPr="004603FE">
              <w:rPr>
                <w:rFonts w:ascii="Times New Roman" w:hAnsi="Times New Roman"/>
                <w:bCs/>
                <w:color w:val="000000" w:themeColor="text1"/>
                <w:sz w:val="28"/>
                <w:szCs w:val="28"/>
              </w:rPr>
              <w:t>3</w:t>
            </w:r>
            <w:r w:rsidRPr="004603FE">
              <w:rPr>
                <w:rFonts w:ascii="Times New Roman" w:hAnsi="Times New Roman"/>
                <w:bCs/>
                <w:color w:val="000000" w:themeColor="text1"/>
                <w:sz w:val="28"/>
                <w:szCs w:val="28"/>
                <w:lang w:val="it-IT"/>
              </w:rPr>
              <w:t>. Mặt máy phía trước thiết bị VHCR/10G</w:t>
            </w:r>
          </w:p>
          <w:p w14:paraId="1B9DAC56"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 xml:space="preserve">Chức năng các thành phần trên mặt máy: </w:t>
            </w:r>
          </w:p>
          <w:p w14:paraId="0AE914E5"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pacing w:val="2"/>
                <w:sz w:val="28"/>
                <w:szCs w:val="28"/>
                <w:lang w:val="it-IT"/>
              </w:rPr>
            </w:pPr>
            <w:r w:rsidRPr="00271DC5">
              <w:rPr>
                <w:rFonts w:ascii="Times New Roman" w:hAnsi="Times New Roman"/>
                <w:color w:val="000000" w:themeColor="text1"/>
                <w:spacing w:val="2"/>
                <w:sz w:val="28"/>
                <w:szCs w:val="28"/>
                <w:lang w:val="it-IT"/>
              </w:rPr>
              <w:t>- (1). Nút ấn điều chỉnh âm lượng và Reset lại thiết bị (đưa về cấu hình mặc định)</w:t>
            </w:r>
          </w:p>
          <w:p w14:paraId="2AD34AC4"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pacing w:val="2"/>
                <w:sz w:val="28"/>
                <w:szCs w:val="28"/>
                <w:lang w:val="it-IT"/>
              </w:rPr>
            </w:pPr>
            <w:r w:rsidRPr="00271DC5">
              <w:rPr>
                <w:rFonts w:ascii="Times New Roman" w:hAnsi="Times New Roman"/>
                <w:color w:val="000000" w:themeColor="text1"/>
                <w:spacing w:val="2"/>
                <w:sz w:val="28"/>
                <w:szCs w:val="28"/>
                <w:lang w:val="it-IT"/>
              </w:rPr>
              <w:t>- (2). Cổng kết nối tổ hợp cầm tay</w:t>
            </w:r>
          </w:p>
          <w:p w14:paraId="06E8162D"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pacing w:val="2"/>
                <w:sz w:val="28"/>
                <w:szCs w:val="28"/>
                <w:lang w:val="it-IT"/>
              </w:rPr>
            </w:pPr>
            <w:r w:rsidRPr="00271DC5">
              <w:rPr>
                <w:rFonts w:ascii="Times New Roman" w:hAnsi="Times New Roman"/>
                <w:color w:val="000000" w:themeColor="text1"/>
                <w:spacing w:val="2"/>
                <w:sz w:val="28"/>
                <w:szCs w:val="28"/>
                <w:lang w:val="it-IT"/>
              </w:rPr>
              <w:t>- (3). Cổng Debug: Kết nối chuyên dụng, dành riêng cho nhà sản xuất thiết bị.</w:t>
            </w:r>
          </w:p>
          <w:p w14:paraId="10A76F14"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pacing w:val="2"/>
                <w:sz w:val="28"/>
                <w:szCs w:val="28"/>
                <w:lang w:val="it-IT"/>
              </w:rPr>
            </w:pPr>
            <w:r w:rsidRPr="00271DC5">
              <w:rPr>
                <w:rFonts w:ascii="Times New Roman" w:hAnsi="Times New Roman"/>
                <w:color w:val="000000" w:themeColor="text1"/>
                <w:spacing w:val="2"/>
                <w:sz w:val="28"/>
                <w:szCs w:val="28"/>
                <w:lang w:val="it-IT"/>
              </w:rPr>
              <w:t>- (4), (5), (6), (7): Các cổng kết nối Ethernet</w:t>
            </w:r>
          </w:p>
          <w:p w14:paraId="025D049F"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pacing w:val="2"/>
                <w:sz w:val="28"/>
                <w:szCs w:val="28"/>
                <w:lang w:val="it-IT"/>
              </w:rPr>
            </w:pPr>
            <w:r w:rsidRPr="00271DC5">
              <w:rPr>
                <w:rFonts w:ascii="Times New Roman" w:hAnsi="Times New Roman"/>
                <w:color w:val="000000" w:themeColor="text1"/>
                <w:spacing w:val="2"/>
                <w:sz w:val="28"/>
                <w:szCs w:val="28"/>
                <w:lang w:val="it-IT"/>
              </w:rPr>
              <w:t>- (8), (9): Cổng kết nối luồng E1</w:t>
            </w:r>
          </w:p>
          <w:p w14:paraId="4586FDA3"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pacing w:val="2"/>
                <w:sz w:val="28"/>
                <w:szCs w:val="28"/>
                <w:lang w:val="it-IT"/>
              </w:rPr>
            </w:pPr>
            <w:r w:rsidRPr="00271DC5">
              <w:rPr>
                <w:rFonts w:ascii="Times New Roman" w:hAnsi="Times New Roman"/>
                <w:color w:val="000000" w:themeColor="text1"/>
                <w:spacing w:val="2"/>
                <w:sz w:val="28"/>
                <w:szCs w:val="28"/>
                <w:lang w:val="it-IT"/>
              </w:rPr>
              <w:t>- (12): 3 đèn S1, S2, S3 chỉ thị trạng thái hoạt động. Khi khởi động, cả 3 đèn đều nháy, đèn ngừng nháy khi khởi song.</w:t>
            </w:r>
          </w:p>
          <w:p w14:paraId="66BD20B2" w14:textId="77777777" w:rsidR="00B13EA5" w:rsidRPr="00271DC5" w:rsidRDefault="00B13EA5" w:rsidP="00B13EA5">
            <w:pPr>
              <w:tabs>
                <w:tab w:val="left" w:pos="426"/>
              </w:tabs>
              <w:spacing w:before="4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w:t>
            </w:r>
            <w:r w:rsidRPr="00271DC5">
              <w:rPr>
                <w:rFonts w:ascii="Times New Roman" w:hAnsi="Times New Roman"/>
                <w:color w:val="000000" w:themeColor="text1"/>
                <w:sz w:val="28"/>
                <w:szCs w:val="28"/>
              </w:rPr>
              <w:sym w:font="Symbol" w:char="F0B7"/>
            </w:r>
            <w:r w:rsidRPr="00271DC5">
              <w:rPr>
                <w:rFonts w:ascii="Times New Roman" w:hAnsi="Times New Roman"/>
                <w:color w:val="000000" w:themeColor="text1"/>
                <w:sz w:val="28"/>
                <w:szCs w:val="28"/>
              </w:rPr>
              <w:t xml:space="preserve"> Đèn S1 (xanh lá) biểu thị chất lượng tín hiệu thu được:</w:t>
            </w:r>
          </w:p>
          <w:p w14:paraId="009C2C47" w14:textId="15EF741E" w:rsidR="00B13EA5" w:rsidRPr="00271DC5" w:rsidRDefault="00B13EA5" w:rsidP="00B13EA5">
            <w:pPr>
              <w:numPr>
                <w:ilvl w:val="0"/>
                <w:numId w:val="13"/>
              </w:numPr>
              <w:tabs>
                <w:tab w:val="left" w:pos="426"/>
              </w:tabs>
              <w:spacing w:before="40" w:after="0"/>
              <w:ind w:left="72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Đèn đứng yên, khôn</w:t>
            </w:r>
            <w:r w:rsidR="00271DC5" w:rsidRPr="00271DC5">
              <w:rPr>
                <w:rFonts w:ascii="Times New Roman" w:hAnsi="Times New Roman"/>
                <w:color w:val="000000" w:themeColor="text1"/>
                <w:sz w:val="28"/>
                <w:szCs w:val="28"/>
              </w:rPr>
              <w:t xml:space="preserve">g nháy: chất lượng tín hiệu </w:t>
            </w:r>
            <w:r w:rsidR="00271DC5" w:rsidRPr="00271DC5">
              <w:rPr>
                <w:rFonts w:ascii="Times New Roman" w:hAnsi="Times New Roman"/>
                <w:color w:val="000000" w:themeColor="text1"/>
                <w:sz w:val="28"/>
                <w:szCs w:val="28"/>
                <w:lang w:val="vi-VN"/>
              </w:rPr>
              <w:t>tốt.</w:t>
            </w:r>
          </w:p>
          <w:p w14:paraId="025B4A95" w14:textId="4141B00E" w:rsidR="00B13EA5" w:rsidRPr="00271DC5" w:rsidRDefault="00B13EA5" w:rsidP="00B13EA5">
            <w:pPr>
              <w:numPr>
                <w:ilvl w:val="0"/>
                <w:numId w:val="13"/>
              </w:numPr>
              <w:tabs>
                <w:tab w:val="left" w:pos="426"/>
              </w:tabs>
              <w:spacing w:before="40" w:after="0"/>
              <w:ind w:left="72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Nháy chu kì 1 giây: Không thu được tín hiệu</w:t>
            </w:r>
          </w:p>
          <w:p w14:paraId="0348DEBF" w14:textId="6A2794E7" w:rsidR="00B13EA5" w:rsidRPr="00271DC5" w:rsidRDefault="00B13EA5" w:rsidP="00B13EA5">
            <w:pPr>
              <w:numPr>
                <w:ilvl w:val="0"/>
                <w:numId w:val="13"/>
              </w:numPr>
              <w:tabs>
                <w:tab w:val="left" w:pos="426"/>
              </w:tabs>
              <w:spacing w:before="40" w:after="0"/>
              <w:ind w:left="72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Nháy chu kì 3 giây: Chất lượng tín hiệu kém</w:t>
            </w:r>
          </w:p>
          <w:p w14:paraId="1D95EF3C" w14:textId="77777777" w:rsidR="00B13EA5" w:rsidRPr="00271DC5" w:rsidRDefault="00B13EA5" w:rsidP="00B13EA5">
            <w:pPr>
              <w:numPr>
                <w:ilvl w:val="0"/>
                <w:numId w:val="13"/>
              </w:numPr>
              <w:tabs>
                <w:tab w:val="left" w:pos="426"/>
              </w:tabs>
              <w:spacing w:before="40" w:after="0"/>
              <w:ind w:left="72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Nháy chu kì 5 giây: Chất lượng tín hiệu trung bình.</w:t>
            </w:r>
          </w:p>
          <w:p w14:paraId="1C079196" w14:textId="77777777" w:rsidR="00B13EA5" w:rsidRPr="00271DC5" w:rsidRDefault="00B13EA5" w:rsidP="00B13EA5">
            <w:pPr>
              <w:tabs>
                <w:tab w:val="left" w:pos="270"/>
              </w:tabs>
              <w:spacing w:before="4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sym w:font="Symbol" w:char="F0B7"/>
            </w:r>
            <w:r w:rsidRPr="00271DC5">
              <w:rPr>
                <w:rFonts w:ascii="Times New Roman" w:hAnsi="Times New Roman"/>
                <w:color w:val="000000" w:themeColor="text1"/>
                <w:sz w:val="28"/>
                <w:szCs w:val="28"/>
              </w:rPr>
              <w:t xml:space="preserve"> Đèn S2 (màu xanh lam) báo hiệu cuộc gọi:</w:t>
            </w:r>
          </w:p>
          <w:p w14:paraId="6968D81E" w14:textId="55DE4D01" w:rsidR="00B13EA5" w:rsidRPr="00271DC5" w:rsidRDefault="00B13EA5" w:rsidP="00B13EA5">
            <w:pPr>
              <w:numPr>
                <w:ilvl w:val="0"/>
                <w:numId w:val="13"/>
              </w:numPr>
              <w:tabs>
                <w:tab w:val="left" w:pos="426"/>
              </w:tabs>
              <w:spacing w:before="40" w:after="0"/>
              <w:ind w:left="72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Nháy nhanh chu kỳ 100ms: Khi có cuộc gọi đến</w:t>
            </w:r>
          </w:p>
          <w:p w14:paraId="7637F2AD" w14:textId="08B3D56C" w:rsidR="00B13EA5" w:rsidRPr="00271DC5" w:rsidRDefault="00B13EA5" w:rsidP="00B13EA5">
            <w:pPr>
              <w:numPr>
                <w:ilvl w:val="0"/>
                <w:numId w:val="13"/>
              </w:numPr>
              <w:tabs>
                <w:tab w:val="left" w:pos="426"/>
              </w:tabs>
              <w:spacing w:before="40" w:after="0"/>
              <w:ind w:left="72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Nháy chu kỳ 1s: Khi gọi đi</w:t>
            </w:r>
          </w:p>
          <w:p w14:paraId="5B65D9BF" w14:textId="6A223C05" w:rsidR="00B13EA5" w:rsidRPr="00271DC5" w:rsidRDefault="00B13EA5" w:rsidP="00B13EA5">
            <w:pPr>
              <w:numPr>
                <w:ilvl w:val="0"/>
                <w:numId w:val="13"/>
              </w:numPr>
              <w:tabs>
                <w:tab w:val="left" w:pos="426"/>
              </w:tabs>
              <w:spacing w:before="40" w:after="0"/>
              <w:ind w:left="72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Đèn đứng yên, không nháy: Đang thông thoại</w:t>
            </w:r>
          </w:p>
          <w:p w14:paraId="6D5F5AD0" w14:textId="77777777" w:rsidR="00B13EA5" w:rsidRPr="00271DC5" w:rsidRDefault="00B13EA5" w:rsidP="00B13EA5">
            <w:pPr>
              <w:numPr>
                <w:ilvl w:val="0"/>
                <w:numId w:val="13"/>
              </w:numPr>
              <w:tabs>
                <w:tab w:val="left" w:pos="426"/>
              </w:tabs>
              <w:spacing w:before="40" w:after="0"/>
              <w:ind w:left="72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Đèn tắt: Không có cuộc gọi.</w:t>
            </w:r>
          </w:p>
          <w:p w14:paraId="7E2BC303" w14:textId="77777777" w:rsidR="00B13EA5" w:rsidRPr="00271DC5" w:rsidRDefault="00B13EA5" w:rsidP="00B13EA5">
            <w:pPr>
              <w:tabs>
                <w:tab w:val="left" w:pos="270"/>
              </w:tabs>
              <w:spacing w:before="4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sym w:font="Symbol" w:char="F0B7"/>
            </w:r>
            <w:r w:rsidRPr="00271DC5">
              <w:rPr>
                <w:rFonts w:ascii="Times New Roman" w:hAnsi="Times New Roman"/>
                <w:color w:val="000000" w:themeColor="text1"/>
                <w:sz w:val="28"/>
                <w:szCs w:val="28"/>
              </w:rPr>
              <w:t xml:space="preserve"> Đèn S3 (màu đỏ) báo hiệu tín hiệu cao tần phát: </w:t>
            </w:r>
          </w:p>
          <w:p w14:paraId="6FE54831" w14:textId="08A600E1" w:rsidR="00B13EA5" w:rsidRPr="00271DC5" w:rsidRDefault="00B13EA5" w:rsidP="00B13EA5">
            <w:pPr>
              <w:numPr>
                <w:ilvl w:val="0"/>
                <w:numId w:val="13"/>
              </w:numPr>
              <w:tabs>
                <w:tab w:val="left" w:pos="426"/>
              </w:tabs>
              <w:spacing w:before="40" w:after="0"/>
              <w:ind w:left="172" w:firstLine="188"/>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Đèn sáng: Khi BCS mất đồng bộ với BTP hoặc BTP phát không ra công suất</w:t>
            </w:r>
          </w:p>
          <w:p w14:paraId="4A0F749D" w14:textId="77777777" w:rsidR="00B13EA5" w:rsidRPr="00271DC5" w:rsidRDefault="00B13EA5" w:rsidP="00B13EA5">
            <w:pPr>
              <w:numPr>
                <w:ilvl w:val="0"/>
                <w:numId w:val="13"/>
              </w:numPr>
              <w:tabs>
                <w:tab w:val="left" w:pos="426"/>
              </w:tabs>
              <w:spacing w:after="0"/>
              <w:ind w:left="72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Đèn tắt: Tín hiệu phát bình thường.</w:t>
            </w:r>
          </w:p>
          <w:p w14:paraId="4DF98BC4" w14:textId="77777777" w:rsidR="00B13EA5" w:rsidRPr="004603FE" w:rsidRDefault="00B13EA5" w:rsidP="00B13EA5">
            <w:pPr>
              <w:spacing w:after="0"/>
              <w:rPr>
                <w:rFonts w:ascii="Times New Roman" w:hAnsi="Times New Roman"/>
                <w:bCs/>
                <w:color w:val="000000" w:themeColor="text1"/>
                <w:sz w:val="28"/>
                <w:szCs w:val="28"/>
              </w:rPr>
            </w:pPr>
            <w:r w:rsidRPr="004603FE">
              <w:rPr>
                <w:rFonts w:ascii="Times New Roman" w:hAnsi="Times New Roman"/>
                <w:bCs/>
                <w:color w:val="000000" w:themeColor="text1"/>
                <w:sz w:val="28"/>
                <w:szCs w:val="28"/>
              </w:rPr>
              <w:t xml:space="preserve"> Giao diện kết nối Ethernet:</w:t>
            </w:r>
          </w:p>
          <w:p w14:paraId="7973CB25" w14:textId="77777777" w:rsidR="00B13EA5" w:rsidRPr="00271DC5" w:rsidRDefault="00B13EA5" w:rsidP="00B13EA5">
            <w:pPr>
              <w:tabs>
                <w:tab w:val="left" w:pos="270"/>
              </w:tabs>
              <w:spacing w:after="0"/>
              <w:contextualSpacing/>
              <w:jc w:val="both"/>
              <w:rPr>
                <w:rFonts w:ascii="Times New Roman" w:eastAsia="Calibri" w:hAnsi="Times New Roman"/>
                <w:color w:val="000000" w:themeColor="text1"/>
                <w:sz w:val="28"/>
                <w:szCs w:val="28"/>
              </w:rPr>
            </w:pPr>
            <w:r w:rsidRPr="00271DC5">
              <w:rPr>
                <w:rFonts w:ascii="Times New Roman" w:eastAsia="Calibri" w:hAnsi="Times New Roman"/>
                <w:color w:val="000000" w:themeColor="text1"/>
                <w:sz w:val="28"/>
                <w:szCs w:val="28"/>
              </w:rPr>
              <w:t>- Tốc độ: 100Mbps, 1000Mbps, Auto-negotiation.</w:t>
            </w:r>
          </w:p>
          <w:p w14:paraId="6A454EB0" w14:textId="77777777" w:rsidR="00B13EA5" w:rsidRPr="00271DC5" w:rsidRDefault="00B13EA5" w:rsidP="00B13EA5">
            <w:pPr>
              <w:tabs>
                <w:tab w:val="left" w:pos="270"/>
              </w:tabs>
              <w:spacing w:after="0"/>
              <w:contextualSpacing/>
              <w:jc w:val="both"/>
              <w:rPr>
                <w:rFonts w:ascii="Times New Roman" w:eastAsia="Calibri" w:hAnsi="Times New Roman"/>
                <w:color w:val="000000" w:themeColor="text1"/>
                <w:sz w:val="28"/>
                <w:szCs w:val="28"/>
              </w:rPr>
            </w:pPr>
            <w:r w:rsidRPr="00271DC5">
              <w:rPr>
                <w:rFonts w:ascii="Times New Roman" w:eastAsia="Calibri" w:hAnsi="Times New Roman"/>
                <w:color w:val="000000" w:themeColor="text1"/>
                <w:sz w:val="28"/>
                <w:szCs w:val="28"/>
              </w:rPr>
              <w:t>- Giao thức mạng: IP, UDP, TCP, ICMP.</w:t>
            </w:r>
          </w:p>
          <w:p w14:paraId="7FE8A6B3" w14:textId="77777777" w:rsidR="00B13EA5" w:rsidRPr="00271DC5" w:rsidRDefault="00B13EA5" w:rsidP="00B13EA5">
            <w:pPr>
              <w:tabs>
                <w:tab w:val="left" w:pos="270"/>
              </w:tabs>
              <w:spacing w:before="4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Trạng thái đèn báo hiệu trên cổng Ethernet:</w:t>
            </w:r>
          </w:p>
          <w:p w14:paraId="1B502F65" w14:textId="77777777" w:rsidR="00B13EA5" w:rsidRPr="00271DC5" w:rsidRDefault="00B13EA5" w:rsidP="00B13EA5">
            <w:pPr>
              <w:tabs>
                <w:tab w:val="left" w:pos="426"/>
              </w:tabs>
              <w:spacing w:before="4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 Màu vàng nhấp nháy khi có tín hiệu kết nối Ethernet.</w:t>
            </w:r>
          </w:p>
          <w:p w14:paraId="6E36EDA9" w14:textId="77777777" w:rsidR="00B13EA5" w:rsidRPr="00271DC5" w:rsidRDefault="00B13EA5" w:rsidP="00B13EA5">
            <w:pPr>
              <w:tabs>
                <w:tab w:val="left" w:pos="426"/>
              </w:tabs>
              <w:spacing w:before="4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lastRenderedPageBreak/>
              <w:t xml:space="preserve">   + Màu xanh lá khi có tín hiệu kết nối Ethernet 1Gb/s</w:t>
            </w:r>
          </w:p>
          <w:p w14:paraId="4C486088" w14:textId="77777777" w:rsidR="00B13EA5" w:rsidRPr="004603FE" w:rsidRDefault="00B13EA5" w:rsidP="00B13EA5">
            <w:pPr>
              <w:spacing w:after="0"/>
              <w:rPr>
                <w:rFonts w:ascii="Times New Roman" w:hAnsi="Times New Roman"/>
                <w:bCs/>
                <w:color w:val="000000" w:themeColor="text1"/>
                <w:sz w:val="28"/>
                <w:szCs w:val="28"/>
              </w:rPr>
            </w:pPr>
            <w:r w:rsidRPr="004603FE">
              <w:rPr>
                <w:rFonts w:ascii="Times New Roman" w:hAnsi="Times New Roman"/>
                <w:bCs/>
                <w:color w:val="000000" w:themeColor="text1"/>
                <w:sz w:val="28"/>
                <w:szCs w:val="28"/>
              </w:rPr>
              <w:t>Giao diện kết nối E1:</w:t>
            </w:r>
          </w:p>
          <w:p w14:paraId="0FAC303A" w14:textId="77777777" w:rsidR="00B13EA5" w:rsidRPr="00271DC5" w:rsidRDefault="00B13EA5" w:rsidP="00B13EA5">
            <w:pPr>
              <w:spacing w:after="0"/>
              <w:rPr>
                <w:rFonts w:ascii="Times New Roman" w:hAnsi="Times New Roman"/>
                <w:color w:val="000000" w:themeColor="text1"/>
                <w:sz w:val="28"/>
                <w:szCs w:val="28"/>
              </w:rPr>
            </w:pPr>
            <w:r w:rsidRPr="00271DC5">
              <w:rPr>
                <w:rFonts w:ascii="Times New Roman" w:hAnsi="Times New Roman"/>
                <w:color w:val="000000" w:themeColor="text1"/>
                <w:sz w:val="28"/>
                <w:szCs w:val="28"/>
              </w:rPr>
              <w:t>- Trở kháng vào 120 ohm.</w:t>
            </w:r>
          </w:p>
          <w:p w14:paraId="5BC2ED59" w14:textId="77777777" w:rsidR="00B13EA5" w:rsidRPr="00271DC5" w:rsidRDefault="00B13EA5" w:rsidP="00B13EA5">
            <w:pPr>
              <w:spacing w:after="0"/>
              <w:rPr>
                <w:rFonts w:ascii="Times New Roman" w:hAnsi="Times New Roman"/>
                <w:color w:val="000000" w:themeColor="text1"/>
                <w:sz w:val="28"/>
                <w:szCs w:val="28"/>
              </w:rPr>
            </w:pPr>
            <w:r w:rsidRPr="00271DC5">
              <w:rPr>
                <w:rFonts w:ascii="Times New Roman" w:hAnsi="Times New Roman"/>
                <w:color w:val="000000" w:themeColor="text1"/>
                <w:sz w:val="28"/>
                <w:szCs w:val="28"/>
              </w:rPr>
              <w:t>- Cổng kết nối RJ45.</w:t>
            </w:r>
          </w:p>
          <w:p w14:paraId="601845B9" w14:textId="77777777" w:rsidR="00B13EA5" w:rsidRPr="00271DC5" w:rsidRDefault="00B13EA5" w:rsidP="00B13EA5">
            <w:pPr>
              <w:tabs>
                <w:tab w:val="left" w:pos="270"/>
              </w:tabs>
              <w:spacing w:before="40" w:after="0"/>
              <w:contextualSpacing/>
              <w:jc w:val="both"/>
              <w:rPr>
                <w:rFonts w:ascii="Times New Roman" w:eastAsia="Calibri" w:hAnsi="Times New Roman"/>
                <w:color w:val="000000" w:themeColor="text1"/>
                <w:sz w:val="28"/>
                <w:szCs w:val="28"/>
              </w:rPr>
            </w:pPr>
            <w:r w:rsidRPr="00271DC5">
              <w:rPr>
                <w:rFonts w:ascii="Times New Roman" w:eastAsia="Calibri" w:hAnsi="Times New Roman"/>
                <w:color w:val="000000" w:themeColor="text1"/>
                <w:sz w:val="28"/>
                <w:szCs w:val="28"/>
              </w:rPr>
              <w:t>- Chuẩn ITU-T Rec G.704 tốc độ 2.048 Mbps.</w:t>
            </w:r>
          </w:p>
          <w:p w14:paraId="1E37B49C" w14:textId="77777777" w:rsidR="00B13EA5" w:rsidRPr="00271DC5" w:rsidRDefault="00B13EA5" w:rsidP="00B13EA5">
            <w:pPr>
              <w:tabs>
                <w:tab w:val="left" w:pos="270"/>
              </w:tabs>
              <w:spacing w:before="40" w:after="0"/>
              <w:contextualSpacing/>
              <w:jc w:val="both"/>
              <w:rPr>
                <w:rFonts w:ascii="Times New Roman" w:eastAsia="Calibri" w:hAnsi="Times New Roman"/>
                <w:color w:val="000000" w:themeColor="text1"/>
                <w:sz w:val="28"/>
                <w:szCs w:val="28"/>
              </w:rPr>
            </w:pPr>
            <w:r w:rsidRPr="00271DC5">
              <w:rPr>
                <w:rFonts w:ascii="Times New Roman" w:eastAsia="Calibri" w:hAnsi="Times New Roman"/>
                <w:color w:val="000000" w:themeColor="text1"/>
                <w:sz w:val="28"/>
                <w:szCs w:val="28"/>
              </w:rPr>
              <w:t>- E1 frame: PCM30, PCM30C, PCM31, PCM31C, unframe.</w:t>
            </w:r>
          </w:p>
          <w:p w14:paraId="5A187573" w14:textId="77777777" w:rsidR="00B13EA5" w:rsidRPr="00271DC5" w:rsidRDefault="00B13EA5" w:rsidP="00B13EA5">
            <w:pPr>
              <w:tabs>
                <w:tab w:val="left" w:pos="270"/>
              </w:tabs>
              <w:spacing w:before="40" w:after="0"/>
              <w:contextualSpacing/>
              <w:jc w:val="both"/>
              <w:rPr>
                <w:rFonts w:ascii="Times New Roman" w:hAnsi="Times New Roman"/>
                <w:color w:val="000000" w:themeColor="text1"/>
                <w:sz w:val="28"/>
                <w:szCs w:val="28"/>
              </w:rPr>
            </w:pPr>
            <w:r w:rsidRPr="00271DC5">
              <w:rPr>
                <w:rFonts w:ascii="Times New Roman" w:eastAsia="Calibri" w:hAnsi="Times New Roman"/>
                <w:color w:val="000000" w:themeColor="text1"/>
                <w:sz w:val="28"/>
                <w:szCs w:val="28"/>
              </w:rPr>
              <w:t>- Đèn chì thị trên cổng E</w:t>
            </w:r>
            <w:r w:rsidRPr="00271DC5">
              <w:rPr>
                <w:rFonts w:ascii="Times New Roman" w:hAnsi="Times New Roman"/>
                <w:color w:val="000000" w:themeColor="text1"/>
                <w:sz w:val="28"/>
                <w:szCs w:val="28"/>
              </w:rPr>
              <w:t>1:</w:t>
            </w:r>
          </w:p>
          <w:p w14:paraId="775EA021" w14:textId="56AB2505" w:rsidR="00B13EA5" w:rsidRPr="00271DC5" w:rsidRDefault="00B13EA5" w:rsidP="00B13EA5">
            <w:pPr>
              <w:tabs>
                <w:tab w:val="left" w:pos="270"/>
              </w:tabs>
              <w:spacing w:before="4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 Màu vàng khi có tín hiệu E1 ở đầu gần đi vào</w:t>
            </w:r>
          </w:p>
          <w:p w14:paraId="04320CA6" w14:textId="0CD46DD8" w:rsidR="00B13EA5" w:rsidRPr="00271DC5" w:rsidRDefault="004603FE" w:rsidP="004603FE">
            <w:pPr>
              <w:tabs>
                <w:tab w:val="left" w:pos="426"/>
              </w:tabs>
              <w:spacing w:before="40" w:after="0"/>
              <w:contextualSpacing/>
              <w:rPr>
                <w:rFonts w:ascii="Times New Roman" w:hAnsi="Times New Roman"/>
                <w:color w:val="000000" w:themeColor="text1"/>
                <w:sz w:val="28"/>
                <w:szCs w:val="28"/>
              </w:rPr>
            </w:pPr>
            <w:r>
              <w:rPr>
                <w:rFonts w:ascii="Times New Roman" w:hAnsi="Times New Roman"/>
                <w:color w:val="000000" w:themeColor="text1"/>
                <w:sz w:val="28"/>
                <w:szCs w:val="28"/>
                <w:lang w:val="vi-VN"/>
              </w:rPr>
              <w:t xml:space="preserve">   </w:t>
            </w:r>
            <w:r w:rsidR="00B13EA5" w:rsidRPr="00271DC5">
              <w:rPr>
                <w:rFonts w:ascii="Times New Roman" w:hAnsi="Times New Roman"/>
                <w:color w:val="000000" w:themeColor="text1"/>
                <w:sz w:val="28"/>
                <w:szCs w:val="28"/>
              </w:rPr>
              <w:t>+ Màu xanh lá khi có tín hiệu E1 đi ra ở đầu xa.</w:t>
            </w:r>
          </w:p>
          <w:p w14:paraId="0F1BFD1F" w14:textId="77777777" w:rsidR="00B13EA5" w:rsidRPr="004603FE" w:rsidRDefault="00B13EA5" w:rsidP="00B13EA5">
            <w:pPr>
              <w:widowControl w:val="0"/>
              <w:tabs>
                <w:tab w:val="left" w:pos="567"/>
              </w:tabs>
              <w:spacing w:before="120" w:after="120" w:line="240" w:lineRule="auto"/>
              <w:jc w:val="both"/>
              <w:rPr>
                <w:rFonts w:ascii="Times New Roman" w:hAnsi="Times New Roman"/>
                <w:iCs/>
                <w:color w:val="000000" w:themeColor="text1"/>
                <w:spacing w:val="2"/>
                <w:sz w:val="28"/>
                <w:szCs w:val="28"/>
                <w:lang w:val="it-IT"/>
              </w:rPr>
            </w:pPr>
            <w:r w:rsidRPr="004603FE">
              <w:rPr>
                <w:rFonts w:ascii="Times New Roman" w:hAnsi="Times New Roman"/>
                <w:iCs/>
                <w:color w:val="000000" w:themeColor="text1"/>
                <w:spacing w:val="2"/>
                <w:sz w:val="28"/>
                <w:szCs w:val="28"/>
                <w:lang w:val="it-IT"/>
              </w:rPr>
              <w:t>b. Mặt máy khối ngoài trời (BTP)</w:t>
            </w:r>
          </w:p>
          <w:p w14:paraId="7A5CC4A8" w14:textId="25C54A88" w:rsidR="000502AD" w:rsidRPr="00271DC5" w:rsidRDefault="00B13EA5" w:rsidP="00B13EA5">
            <w:pPr>
              <w:widowControl w:val="0"/>
              <w:tabs>
                <w:tab w:val="left" w:pos="567"/>
              </w:tabs>
              <w:spacing w:after="120" w:line="240" w:lineRule="auto"/>
              <w:jc w:val="both"/>
              <w:rPr>
                <w:rFonts w:ascii="Times New Roman" w:hAnsi="Times New Roman"/>
                <w:color w:val="000000" w:themeColor="text1"/>
                <w:spacing w:val="2"/>
                <w:sz w:val="28"/>
                <w:szCs w:val="28"/>
                <w:lang w:val="it-IT"/>
              </w:rPr>
            </w:pPr>
            <w:r w:rsidRPr="00271DC5">
              <w:rPr>
                <w:rFonts w:ascii="Times New Roman" w:hAnsi="Times New Roman"/>
                <w:color w:val="000000" w:themeColor="text1"/>
                <w:spacing w:val="2"/>
                <w:sz w:val="28"/>
                <w:szCs w:val="28"/>
                <w:lang w:val="it-IT"/>
              </w:rPr>
              <w:t>BTP là bộ thu phát (khối ngoài trời: ODU), các giao diện đấu nối được thể hiện trên Hình 1.4 dưới đây:</w:t>
            </w:r>
          </w:p>
          <w:p w14:paraId="41F4EE99" w14:textId="77777777" w:rsidR="00B13EA5" w:rsidRPr="00271DC5" w:rsidRDefault="00B13EA5" w:rsidP="00B13EA5">
            <w:pPr>
              <w:widowControl w:val="0"/>
              <w:tabs>
                <w:tab w:val="left" w:pos="567"/>
              </w:tabs>
              <w:spacing w:after="0" w:line="240" w:lineRule="auto"/>
              <w:jc w:val="center"/>
              <w:rPr>
                <w:rFonts w:ascii="Times New Roman" w:hAnsi="Times New Roman"/>
                <w:color w:val="000000" w:themeColor="text1"/>
                <w:spacing w:val="2"/>
                <w:sz w:val="28"/>
                <w:szCs w:val="28"/>
                <w:lang w:val="it-IT"/>
              </w:rPr>
            </w:pPr>
            <w:r w:rsidRPr="00271DC5">
              <w:rPr>
                <w:rFonts w:ascii="Times New Roman" w:hAnsi="Times New Roman"/>
                <w:noProof/>
                <w:color w:val="000000" w:themeColor="text1"/>
                <w:sz w:val="28"/>
                <w:szCs w:val="28"/>
              </w:rPr>
              <w:drawing>
                <wp:inline distT="0" distB="0" distL="0" distR="0" wp14:anchorId="0CEF27C9" wp14:editId="4DD60284">
                  <wp:extent cx="3695700" cy="1788229"/>
                  <wp:effectExtent l="0" t="0" r="0" b="2540"/>
                  <wp:docPr id="17809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3535" name=""/>
                          <pic:cNvPicPr/>
                        </pic:nvPicPr>
                        <pic:blipFill rotWithShape="1">
                          <a:blip r:embed="rId11"/>
                          <a:srcRect t="2648"/>
                          <a:stretch/>
                        </pic:blipFill>
                        <pic:spPr bwMode="auto">
                          <a:xfrm>
                            <a:off x="0" y="0"/>
                            <a:ext cx="3702141" cy="1791346"/>
                          </a:xfrm>
                          <a:prstGeom prst="rect">
                            <a:avLst/>
                          </a:prstGeom>
                          <a:ln>
                            <a:noFill/>
                          </a:ln>
                          <a:extLst>
                            <a:ext uri="{53640926-AAD7-44D8-BBD7-CCE9431645EC}">
                              <a14:shadowObscured xmlns:a14="http://schemas.microsoft.com/office/drawing/2010/main"/>
                            </a:ext>
                          </a:extLst>
                        </pic:spPr>
                      </pic:pic>
                    </a:graphicData>
                  </a:graphic>
                </wp:inline>
              </w:drawing>
            </w:r>
          </w:p>
          <w:p w14:paraId="6C7248A8" w14:textId="77777777" w:rsidR="00B13EA5" w:rsidRPr="00271DC5" w:rsidRDefault="00B13EA5" w:rsidP="00B13EA5">
            <w:pPr>
              <w:widowControl w:val="0"/>
              <w:tabs>
                <w:tab w:val="left" w:pos="567"/>
              </w:tabs>
              <w:spacing w:after="0" w:line="240" w:lineRule="auto"/>
              <w:jc w:val="center"/>
              <w:rPr>
                <w:rFonts w:ascii="Times New Roman" w:hAnsi="Times New Roman"/>
                <w:b/>
                <w:bCs/>
                <w:color w:val="000000" w:themeColor="text1"/>
                <w:sz w:val="28"/>
                <w:szCs w:val="28"/>
                <w:lang w:val="it-IT"/>
              </w:rPr>
            </w:pPr>
            <w:r w:rsidRPr="00271DC5">
              <w:rPr>
                <w:rFonts w:ascii="Times New Roman" w:hAnsi="Times New Roman"/>
                <w:b/>
                <w:bCs/>
                <w:color w:val="000000" w:themeColor="text1"/>
                <w:sz w:val="28"/>
                <w:szCs w:val="28"/>
                <w:lang w:val="it-IT"/>
              </w:rPr>
              <w:t>Hình 1.4. Giao diện kết nối trên khối BTP</w:t>
            </w:r>
          </w:p>
          <w:p w14:paraId="775A5681"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Trong đó:</w:t>
            </w:r>
          </w:p>
          <w:p w14:paraId="5FB58E45"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sym w:font="Wingdings 2" w:char="F06A"/>
            </w:r>
            <w:r w:rsidRPr="00271DC5">
              <w:rPr>
                <w:rFonts w:ascii="Times New Roman" w:hAnsi="Times New Roman"/>
                <w:color w:val="000000" w:themeColor="text1"/>
                <w:sz w:val="28"/>
                <w:szCs w:val="28"/>
                <w:lang w:val="it-IT"/>
              </w:rPr>
              <w:t xml:space="preserve">  Cổng quang nối BTP với BCS (OLC)</w:t>
            </w:r>
          </w:p>
          <w:p w14:paraId="531FCD33"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sym w:font="Wingdings 2" w:char="F06B"/>
            </w:r>
            <w:r w:rsidRPr="00271DC5">
              <w:rPr>
                <w:rFonts w:ascii="Times New Roman" w:hAnsi="Times New Roman"/>
                <w:color w:val="000000" w:themeColor="text1"/>
                <w:sz w:val="28"/>
                <w:szCs w:val="28"/>
                <w:lang w:val="it-IT"/>
              </w:rPr>
              <w:t xml:space="preserve">  Cổng nguồn DC vào BTP (DC IN)</w:t>
            </w:r>
          </w:p>
          <w:p w14:paraId="060FF918"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sym w:font="Wingdings 2" w:char="F06C"/>
            </w:r>
            <w:r w:rsidRPr="00271DC5">
              <w:rPr>
                <w:rFonts w:ascii="Times New Roman" w:hAnsi="Times New Roman"/>
                <w:color w:val="000000" w:themeColor="text1"/>
                <w:sz w:val="28"/>
                <w:szCs w:val="28"/>
                <w:lang w:val="it-IT"/>
              </w:rPr>
              <w:t xml:space="preserve">  Cổng anten 1 (RF-H)</w:t>
            </w:r>
          </w:p>
          <w:p w14:paraId="2DD3BFD9"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sym w:font="Wingdings 2" w:char="F06D"/>
            </w:r>
            <w:r w:rsidRPr="00271DC5">
              <w:rPr>
                <w:rFonts w:ascii="Times New Roman" w:hAnsi="Times New Roman"/>
                <w:color w:val="000000" w:themeColor="text1"/>
                <w:sz w:val="28"/>
                <w:szCs w:val="28"/>
                <w:lang w:val="it-IT"/>
              </w:rPr>
              <w:t xml:space="preserve">  Cổng anten 2 (RF-L)</w:t>
            </w:r>
          </w:p>
          <w:p w14:paraId="2F73AF2A" w14:textId="77777777" w:rsidR="00B13EA5" w:rsidRPr="00271DC5" w:rsidRDefault="00B13EA5" w:rsidP="00B13EA5">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sym w:font="Wingdings 2" w:char="F06E"/>
            </w:r>
            <w:r w:rsidRPr="00271DC5">
              <w:rPr>
                <w:rFonts w:ascii="Times New Roman" w:hAnsi="Times New Roman"/>
                <w:color w:val="000000" w:themeColor="text1"/>
                <w:sz w:val="28"/>
                <w:szCs w:val="28"/>
                <w:lang w:val="it-IT"/>
              </w:rPr>
              <w:t xml:space="preserve">  Cổng điều khiển bộ điều khiển anten (AT_CTRL)</w:t>
            </w:r>
          </w:p>
          <w:p w14:paraId="38AC5D88" w14:textId="53F162E2" w:rsidR="00B13EA5" w:rsidRPr="00271DC5" w:rsidRDefault="00B13EA5" w:rsidP="000502AD">
            <w:pPr>
              <w:widowControl w:val="0"/>
              <w:tabs>
                <w:tab w:val="left" w:pos="567"/>
              </w:tabs>
              <w:spacing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sym w:font="Wingdings 2" w:char="F06F"/>
            </w:r>
            <w:r w:rsidRPr="00271DC5">
              <w:rPr>
                <w:rFonts w:ascii="Times New Roman" w:hAnsi="Times New Roman"/>
                <w:color w:val="000000" w:themeColor="text1"/>
                <w:sz w:val="28"/>
                <w:szCs w:val="28"/>
                <w:lang w:val="it-IT"/>
              </w:rPr>
              <w:t xml:space="preserve">  Điểm (trụ) đấu đất (GND)</w:t>
            </w:r>
          </w:p>
        </w:tc>
        <w:tc>
          <w:tcPr>
            <w:tcW w:w="965" w:type="dxa"/>
            <w:gridSpan w:val="2"/>
            <w:tcBorders>
              <w:bottom w:val="single" w:sz="4" w:space="0" w:color="000000"/>
            </w:tcBorders>
          </w:tcPr>
          <w:p w14:paraId="0AF084C7" w14:textId="4448DDCB" w:rsidR="00B13EA5" w:rsidRPr="006A76F2" w:rsidRDefault="00B13EA5" w:rsidP="006A76F2">
            <w:pPr>
              <w:spacing w:after="0" w:line="240" w:lineRule="auto"/>
              <w:ind w:left="-64" w:right="-44"/>
              <w:jc w:val="center"/>
              <w:rPr>
                <w:rFonts w:ascii="Times New Roman" w:hAnsi="Times New Roman"/>
                <w:color w:val="000000" w:themeColor="text1"/>
                <w:sz w:val="28"/>
                <w:szCs w:val="28"/>
              </w:rPr>
            </w:pPr>
            <w:r w:rsidRPr="006A76F2">
              <w:rPr>
                <w:rFonts w:ascii="Times New Roman" w:hAnsi="Times New Roman"/>
                <w:color w:val="000000" w:themeColor="text1"/>
                <w:sz w:val="28"/>
                <w:szCs w:val="28"/>
                <w:lang w:val="vi-VN"/>
              </w:rPr>
              <w:lastRenderedPageBreak/>
              <w:t>Tổ chức:</w:t>
            </w:r>
          </w:p>
          <w:p w14:paraId="4822750C" w14:textId="77777777" w:rsidR="00B13EA5" w:rsidRPr="006A76F2" w:rsidRDefault="00B13EA5" w:rsidP="006A76F2">
            <w:pPr>
              <w:spacing w:after="0" w:line="240" w:lineRule="auto"/>
              <w:ind w:left="-64" w:right="-44"/>
              <w:jc w:val="center"/>
              <w:rPr>
                <w:rFonts w:ascii="Times New Roman" w:hAnsi="Times New Roman"/>
                <w:color w:val="000000" w:themeColor="text1"/>
                <w:sz w:val="28"/>
                <w:szCs w:val="28"/>
              </w:rPr>
            </w:pPr>
            <w:r w:rsidRPr="006A76F2">
              <w:rPr>
                <w:rFonts w:ascii="Times New Roman" w:hAnsi="Times New Roman"/>
                <w:color w:val="000000" w:themeColor="text1"/>
                <w:sz w:val="28"/>
                <w:szCs w:val="28"/>
              </w:rPr>
              <w:t>Theo lớp tâp trung</w:t>
            </w:r>
          </w:p>
          <w:p w14:paraId="6CF13462" w14:textId="77777777" w:rsidR="00B13EA5" w:rsidRPr="006A76F2" w:rsidRDefault="00B13EA5" w:rsidP="006A76F2">
            <w:pPr>
              <w:spacing w:after="0" w:line="240" w:lineRule="auto"/>
              <w:ind w:left="-64" w:right="-44"/>
              <w:jc w:val="center"/>
              <w:rPr>
                <w:rFonts w:ascii="Times New Roman" w:hAnsi="Times New Roman"/>
                <w:color w:val="000000" w:themeColor="text1"/>
                <w:spacing w:val="-4"/>
                <w:w w:val="85"/>
                <w:sz w:val="28"/>
                <w:szCs w:val="28"/>
                <w:lang w:val="vi-VN"/>
              </w:rPr>
            </w:pPr>
            <w:r w:rsidRPr="006A76F2">
              <w:rPr>
                <w:rFonts w:ascii="Times New Roman" w:hAnsi="Times New Roman"/>
                <w:color w:val="000000" w:themeColor="text1"/>
                <w:spacing w:val="-4"/>
                <w:w w:val="85"/>
                <w:sz w:val="28"/>
                <w:szCs w:val="28"/>
                <w:lang w:val="vi-VN"/>
              </w:rPr>
              <w:t>Phương pháp:</w:t>
            </w:r>
          </w:p>
          <w:p w14:paraId="7C738A6F" w14:textId="0F084DF8" w:rsidR="00B13EA5" w:rsidRPr="006A76F2" w:rsidRDefault="00B13EA5" w:rsidP="006A76F2">
            <w:pPr>
              <w:spacing w:after="0" w:line="240" w:lineRule="auto"/>
              <w:ind w:left="-64" w:right="-44"/>
              <w:jc w:val="center"/>
              <w:rPr>
                <w:rFonts w:ascii="Times New Roman" w:hAnsi="Times New Roman"/>
                <w:color w:val="000000" w:themeColor="text1"/>
                <w:sz w:val="28"/>
                <w:szCs w:val="28"/>
              </w:rPr>
            </w:pPr>
            <w:r w:rsidRPr="006A76F2">
              <w:rPr>
                <w:rFonts w:ascii="Times New Roman" w:hAnsi="Times New Roman"/>
                <w:color w:val="000000" w:themeColor="text1"/>
                <w:sz w:val="28"/>
                <w:szCs w:val="28"/>
                <w:lang w:val="vi-VN"/>
              </w:rPr>
              <w:t xml:space="preserve"> Người dạy: Thuyết trình, phân tích </w:t>
            </w:r>
            <w:r w:rsidRPr="006A76F2">
              <w:rPr>
                <w:rFonts w:ascii="Times New Roman" w:hAnsi="Times New Roman"/>
                <w:color w:val="000000" w:themeColor="text1"/>
                <w:sz w:val="28"/>
                <w:szCs w:val="28"/>
              </w:rPr>
              <w:t xml:space="preserve">minh họa bằng </w:t>
            </w:r>
            <w:r w:rsidRPr="006A76F2">
              <w:rPr>
                <w:rFonts w:ascii="Times New Roman" w:hAnsi="Times New Roman"/>
                <w:color w:val="000000" w:themeColor="text1"/>
                <w:sz w:val="28"/>
                <w:szCs w:val="28"/>
                <w:lang w:val="vi-VN"/>
              </w:rPr>
              <w:t xml:space="preserve">hình ảnh </w:t>
            </w:r>
            <w:r w:rsidRPr="006A76F2">
              <w:rPr>
                <w:rFonts w:ascii="Times New Roman" w:hAnsi="Times New Roman"/>
                <w:color w:val="000000" w:themeColor="text1"/>
                <w:sz w:val="28"/>
                <w:szCs w:val="28"/>
              </w:rPr>
              <w:t xml:space="preserve">và </w:t>
            </w:r>
            <w:r w:rsidRPr="006A76F2">
              <w:rPr>
                <w:rFonts w:ascii="Times New Roman" w:hAnsi="Times New Roman"/>
                <w:color w:val="000000" w:themeColor="text1"/>
                <w:sz w:val="28"/>
                <w:szCs w:val="28"/>
                <w:lang w:val="vi-VN"/>
              </w:rPr>
              <w:t xml:space="preserve">trên </w:t>
            </w:r>
            <w:r w:rsidRPr="006A76F2">
              <w:rPr>
                <w:rFonts w:ascii="Times New Roman" w:hAnsi="Times New Roman"/>
                <w:color w:val="000000" w:themeColor="text1"/>
                <w:sz w:val="28"/>
                <w:szCs w:val="28"/>
              </w:rPr>
              <w:t>thiết bị</w:t>
            </w:r>
            <w:r w:rsidRPr="006A76F2">
              <w:rPr>
                <w:rFonts w:ascii="Times New Roman" w:hAnsi="Times New Roman"/>
                <w:color w:val="000000" w:themeColor="text1"/>
                <w:sz w:val="28"/>
                <w:szCs w:val="28"/>
                <w:lang w:val="vi-VN"/>
              </w:rPr>
              <w:t xml:space="preserve"> thực</w:t>
            </w:r>
            <w:r w:rsidR="00BA5378" w:rsidRPr="006A76F2">
              <w:rPr>
                <w:rFonts w:ascii="Times New Roman" w:hAnsi="Times New Roman"/>
                <w:color w:val="000000" w:themeColor="text1"/>
                <w:sz w:val="28"/>
                <w:szCs w:val="28"/>
              </w:rPr>
              <w:t>, liên hệ với các hệ thống vi ba số hiện hành hành.</w:t>
            </w:r>
            <w:r w:rsidR="009A56CC" w:rsidRPr="006A76F2">
              <w:rPr>
                <w:rFonts w:ascii="Times New Roman" w:hAnsi="Times New Roman"/>
                <w:color w:val="000000" w:themeColor="text1"/>
                <w:sz w:val="28"/>
                <w:szCs w:val="28"/>
              </w:rPr>
              <w:t xml:space="preserve"> Phân tích v</w:t>
            </w:r>
            <w:r w:rsidR="00903246" w:rsidRPr="006A76F2">
              <w:rPr>
                <w:rFonts w:ascii="Times New Roman" w:hAnsi="Times New Roman"/>
                <w:color w:val="000000" w:themeColor="text1"/>
                <w:sz w:val="28"/>
                <w:szCs w:val="28"/>
              </w:rPr>
              <w:t>ai trò,</w:t>
            </w:r>
            <w:r w:rsidR="009A56CC" w:rsidRPr="006A76F2">
              <w:rPr>
                <w:rFonts w:ascii="Times New Roman" w:hAnsi="Times New Roman"/>
                <w:color w:val="000000" w:themeColor="text1"/>
                <w:sz w:val="28"/>
                <w:szCs w:val="28"/>
              </w:rPr>
              <w:t xml:space="preserve"> </w:t>
            </w:r>
            <w:r w:rsidR="009A56CC" w:rsidRPr="006A76F2">
              <w:rPr>
                <w:rFonts w:ascii="Times New Roman" w:hAnsi="Times New Roman"/>
                <w:color w:val="000000" w:themeColor="text1"/>
                <w:sz w:val="28"/>
                <w:szCs w:val="28"/>
              </w:rPr>
              <w:lastRenderedPageBreak/>
              <w:t>mối liên hệ giữa các thành phần (cấu tạo) trên thiết bị.</w:t>
            </w:r>
          </w:p>
          <w:p w14:paraId="1598744C" w14:textId="27CCF08E" w:rsidR="00B13EA5" w:rsidRPr="006A76F2" w:rsidRDefault="00B13EA5" w:rsidP="006A76F2">
            <w:pPr>
              <w:tabs>
                <w:tab w:val="left" w:pos="567"/>
              </w:tabs>
              <w:spacing w:after="120" w:line="240" w:lineRule="auto"/>
              <w:ind w:right="-103"/>
              <w:jc w:val="center"/>
              <w:rPr>
                <w:rFonts w:ascii="Times New Roman" w:hAnsi="Times New Roman"/>
                <w:color w:val="000000" w:themeColor="text1"/>
                <w:sz w:val="28"/>
                <w:szCs w:val="28"/>
              </w:rPr>
            </w:pPr>
            <w:r w:rsidRPr="006A76F2">
              <w:rPr>
                <w:rFonts w:ascii="Times New Roman" w:hAnsi="Times New Roman"/>
                <w:color w:val="000000" w:themeColor="text1"/>
                <w:spacing w:val="-4"/>
                <w:w w:val="85"/>
                <w:sz w:val="28"/>
                <w:szCs w:val="28"/>
                <w:lang w:val="vi-VN"/>
              </w:rPr>
              <w:t>-</w:t>
            </w:r>
            <w:r w:rsidR="00903246" w:rsidRPr="006A76F2">
              <w:rPr>
                <w:rFonts w:ascii="Times New Roman" w:hAnsi="Times New Roman"/>
                <w:color w:val="000000" w:themeColor="text1"/>
                <w:spacing w:val="-4"/>
                <w:w w:val="85"/>
                <w:sz w:val="28"/>
                <w:szCs w:val="28"/>
              </w:rPr>
              <w:t xml:space="preserve"> </w:t>
            </w:r>
            <w:r w:rsidRPr="006A76F2">
              <w:rPr>
                <w:rFonts w:ascii="Times New Roman" w:hAnsi="Times New Roman"/>
                <w:color w:val="000000" w:themeColor="text1"/>
                <w:sz w:val="28"/>
                <w:szCs w:val="28"/>
                <w:lang w:val="vi-VN"/>
              </w:rPr>
              <w:t xml:space="preserve">Người học: </w:t>
            </w:r>
            <w:r w:rsidRPr="006A76F2">
              <w:rPr>
                <w:rFonts w:ascii="Times New Roman" w:hAnsi="Times New Roman"/>
                <w:color w:val="000000" w:themeColor="text1"/>
                <w:sz w:val="28"/>
                <w:szCs w:val="28"/>
              </w:rPr>
              <w:t xml:space="preserve">Theo dõi, </w:t>
            </w:r>
            <w:r w:rsidR="00AF3ABD" w:rsidRPr="006A76F2">
              <w:rPr>
                <w:rFonts w:ascii="Times New Roman" w:hAnsi="Times New Roman"/>
                <w:color w:val="000000" w:themeColor="text1"/>
                <w:sz w:val="28"/>
                <w:szCs w:val="28"/>
              </w:rPr>
              <w:t>ghi nhớ và ghi</w:t>
            </w:r>
            <w:r w:rsidRPr="006A76F2">
              <w:rPr>
                <w:rFonts w:ascii="Times New Roman" w:hAnsi="Times New Roman"/>
                <w:color w:val="000000" w:themeColor="text1"/>
                <w:sz w:val="28"/>
                <w:szCs w:val="28"/>
                <w:lang w:val="vi-VN"/>
              </w:rPr>
              <w:t xml:space="preserve"> theo ý hiểu</w:t>
            </w:r>
            <w:r w:rsidR="00BA5378" w:rsidRPr="006A76F2">
              <w:rPr>
                <w:rFonts w:ascii="Times New Roman" w:hAnsi="Times New Roman"/>
                <w:color w:val="000000" w:themeColor="text1"/>
                <w:sz w:val="28"/>
                <w:szCs w:val="28"/>
              </w:rPr>
              <w:t>; liên hệ thực tiễn tại các đơn vị.</w:t>
            </w:r>
          </w:p>
          <w:p w14:paraId="1391B82D" w14:textId="77777777" w:rsidR="009A56CC" w:rsidRPr="006A76F2" w:rsidRDefault="009A56CC" w:rsidP="006A76F2">
            <w:pPr>
              <w:jc w:val="center"/>
              <w:rPr>
                <w:rFonts w:ascii="Times New Roman" w:hAnsi="Times New Roman"/>
                <w:color w:val="000000" w:themeColor="text1"/>
                <w:sz w:val="28"/>
                <w:szCs w:val="28"/>
              </w:rPr>
            </w:pPr>
          </w:p>
          <w:p w14:paraId="478D0991" w14:textId="768684C5" w:rsidR="009A56CC" w:rsidRPr="006A76F2" w:rsidRDefault="009A56CC" w:rsidP="006A76F2">
            <w:pPr>
              <w:jc w:val="center"/>
              <w:rPr>
                <w:rFonts w:ascii="Times New Roman" w:hAnsi="Times New Roman"/>
                <w:sz w:val="28"/>
                <w:szCs w:val="28"/>
              </w:rPr>
            </w:pPr>
          </w:p>
        </w:tc>
      </w:tr>
      <w:tr w:rsidR="00DB2EAD" w:rsidRPr="00271DC5" w14:paraId="701D094C" w14:textId="77777777" w:rsidTr="006A76F2">
        <w:tc>
          <w:tcPr>
            <w:tcW w:w="1435" w:type="dxa"/>
            <w:tcBorders>
              <w:top w:val="single" w:sz="4" w:space="0" w:color="000000"/>
              <w:left w:val="single" w:sz="4" w:space="0" w:color="000000"/>
              <w:bottom w:val="single" w:sz="4" w:space="0" w:color="000000"/>
              <w:right w:val="single" w:sz="4" w:space="0" w:color="000000"/>
            </w:tcBorders>
          </w:tcPr>
          <w:p w14:paraId="56DB4067" w14:textId="5AC565E8" w:rsidR="00B13EA5" w:rsidRPr="00271DC5" w:rsidRDefault="00B13EA5" w:rsidP="00B43030">
            <w:pPr>
              <w:tabs>
                <w:tab w:val="left" w:pos="567"/>
              </w:tabs>
              <w:spacing w:before="120" w:after="0" w:line="240" w:lineRule="auto"/>
              <w:ind w:right="136"/>
              <w:jc w:val="both"/>
              <w:rPr>
                <w:rFonts w:ascii="Times New Roman" w:hAnsi="Times New Roman"/>
                <w:b/>
                <w:color w:val="000000" w:themeColor="text1"/>
                <w:sz w:val="28"/>
                <w:szCs w:val="28"/>
              </w:rPr>
            </w:pPr>
          </w:p>
        </w:tc>
        <w:tc>
          <w:tcPr>
            <w:tcW w:w="6595" w:type="dxa"/>
            <w:tcBorders>
              <w:top w:val="single" w:sz="4" w:space="0" w:color="000000"/>
              <w:left w:val="single" w:sz="4" w:space="0" w:color="000000"/>
              <w:bottom w:val="single" w:sz="4" w:space="0" w:color="000000"/>
              <w:right w:val="single" w:sz="4" w:space="0" w:color="000000"/>
            </w:tcBorders>
          </w:tcPr>
          <w:p w14:paraId="4BCE0405" w14:textId="77777777" w:rsidR="00B13EA5" w:rsidRPr="00271DC5" w:rsidRDefault="00B13EA5" w:rsidP="00B13EA5">
            <w:pPr>
              <w:widowControl w:val="0"/>
              <w:tabs>
                <w:tab w:val="left" w:pos="567"/>
              </w:tabs>
              <w:spacing w:before="120" w:after="0"/>
              <w:jc w:val="both"/>
              <w:rPr>
                <w:rFonts w:ascii="Times New Roman" w:hAnsi="Times New Roman"/>
                <w:color w:val="000000" w:themeColor="text1"/>
                <w:sz w:val="28"/>
                <w:szCs w:val="28"/>
                <w:lang w:val="it-IT"/>
              </w:rPr>
            </w:pPr>
            <w:r w:rsidRPr="00271DC5">
              <w:rPr>
                <w:rFonts w:ascii="Times New Roman" w:hAnsi="Times New Roman"/>
                <w:b/>
                <w:bCs/>
                <w:color w:val="000000" w:themeColor="text1"/>
                <w:sz w:val="28"/>
                <w:szCs w:val="28"/>
                <w:lang w:val="it-IT"/>
              </w:rPr>
              <w:t>II. TRIỂN KHAI HỆ THỐNG</w:t>
            </w:r>
          </w:p>
          <w:p w14:paraId="397D0F01" w14:textId="77777777" w:rsidR="00B13EA5" w:rsidRPr="00271DC5" w:rsidRDefault="00B13EA5" w:rsidP="00DE1997">
            <w:pPr>
              <w:widowControl w:val="0"/>
              <w:tabs>
                <w:tab w:val="left" w:pos="567"/>
              </w:tabs>
              <w:spacing w:before="120" w:after="0" w:line="240" w:lineRule="auto"/>
              <w:jc w:val="both"/>
              <w:rPr>
                <w:rFonts w:ascii="Times New Roman" w:hAnsi="Times New Roman"/>
                <w:color w:val="000000" w:themeColor="text1"/>
                <w:sz w:val="28"/>
                <w:szCs w:val="28"/>
                <w:lang w:val="it-IT"/>
              </w:rPr>
            </w:pPr>
            <w:r w:rsidRPr="00271DC5">
              <w:rPr>
                <w:rFonts w:ascii="Times New Roman" w:hAnsi="Times New Roman"/>
                <w:color w:val="000000" w:themeColor="text1"/>
                <w:sz w:val="28"/>
                <w:szCs w:val="28"/>
                <w:lang w:val="it-IT"/>
              </w:rPr>
              <w:t>A. TRIỂN KHAI HỆ THỐNG NGOÀI TRỜI (OUTDOOR)</w:t>
            </w:r>
          </w:p>
          <w:p w14:paraId="0DB57561" w14:textId="77777777" w:rsidR="00B13EA5" w:rsidRPr="004603FE" w:rsidRDefault="00B13EA5" w:rsidP="00DE1997">
            <w:pPr>
              <w:widowControl w:val="0"/>
              <w:tabs>
                <w:tab w:val="left" w:pos="567"/>
              </w:tabs>
              <w:spacing w:before="120" w:after="0" w:line="240" w:lineRule="auto"/>
              <w:jc w:val="both"/>
              <w:rPr>
                <w:rFonts w:ascii="Times New Roman" w:hAnsi="Times New Roman"/>
                <w:bCs/>
                <w:color w:val="000000" w:themeColor="text1"/>
                <w:spacing w:val="-4"/>
                <w:sz w:val="28"/>
                <w:szCs w:val="28"/>
                <w:lang w:val="it-IT"/>
              </w:rPr>
            </w:pPr>
            <w:r w:rsidRPr="004603FE">
              <w:rPr>
                <w:rFonts w:ascii="Times New Roman" w:hAnsi="Times New Roman"/>
                <w:bCs/>
                <w:color w:val="000000" w:themeColor="text1"/>
                <w:spacing w:val="-4"/>
                <w:sz w:val="28"/>
                <w:szCs w:val="28"/>
                <w:lang w:val="it-IT"/>
              </w:rPr>
              <w:t>1. Các thành phần triển khai</w:t>
            </w:r>
          </w:p>
          <w:p w14:paraId="0564BFD1" w14:textId="77777777" w:rsidR="00B13EA5" w:rsidRPr="00271DC5" w:rsidRDefault="00B13EA5" w:rsidP="00B13EA5">
            <w:pPr>
              <w:widowControl w:val="0"/>
              <w:tabs>
                <w:tab w:val="left" w:pos="567"/>
              </w:tabs>
              <w:spacing w:before="120" w:after="0"/>
              <w:jc w:val="both"/>
              <w:rPr>
                <w:rFonts w:ascii="Times New Roman" w:hAnsi="Times New Roman"/>
                <w:color w:val="000000" w:themeColor="text1"/>
                <w:spacing w:val="-4"/>
                <w:sz w:val="28"/>
                <w:szCs w:val="28"/>
                <w:lang w:val="it-IT"/>
              </w:rPr>
            </w:pPr>
            <w:r w:rsidRPr="00271DC5">
              <w:rPr>
                <w:rFonts w:ascii="Times New Roman" w:hAnsi="Times New Roman"/>
                <w:color w:val="000000" w:themeColor="text1"/>
                <w:spacing w:val="-4"/>
                <w:sz w:val="28"/>
                <w:szCs w:val="28"/>
                <w:lang w:val="it-IT"/>
              </w:rPr>
              <w:t>Hệ thống ODU thiết bị VHCR/10G được mô tả như Hình 1.5.</w:t>
            </w:r>
          </w:p>
          <w:p w14:paraId="051F6389" w14:textId="77777777" w:rsidR="00B13EA5" w:rsidRPr="00271DC5" w:rsidRDefault="00B13EA5" w:rsidP="00B13EA5">
            <w:pPr>
              <w:widowControl w:val="0"/>
              <w:tabs>
                <w:tab w:val="left" w:pos="567"/>
              </w:tabs>
              <w:spacing w:before="120" w:after="0"/>
              <w:jc w:val="center"/>
              <w:rPr>
                <w:rFonts w:ascii="Times New Roman" w:hAnsi="Times New Roman"/>
                <w:color w:val="000000" w:themeColor="text1"/>
                <w:sz w:val="28"/>
                <w:szCs w:val="28"/>
                <w:lang w:val="it-IT"/>
              </w:rPr>
            </w:pPr>
            <w:r w:rsidRPr="00271DC5">
              <w:rPr>
                <w:rFonts w:ascii="Times New Roman" w:hAnsi="Times New Roman"/>
                <w:noProof/>
                <w:color w:val="000000" w:themeColor="text1"/>
                <w:sz w:val="28"/>
                <w:szCs w:val="28"/>
              </w:rPr>
              <w:lastRenderedPageBreak/>
              <w:drawing>
                <wp:inline distT="0" distB="0" distL="0" distR="0" wp14:anchorId="68240139" wp14:editId="19D5A344">
                  <wp:extent cx="4225925" cy="2038350"/>
                  <wp:effectExtent l="0" t="0" r="3175" b="0"/>
                  <wp:docPr id="38947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73605" name=""/>
                          <pic:cNvPicPr/>
                        </pic:nvPicPr>
                        <pic:blipFill>
                          <a:blip r:embed="rId12"/>
                          <a:stretch>
                            <a:fillRect/>
                          </a:stretch>
                        </pic:blipFill>
                        <pic:spPr>
                          <a:xfrm>
                            <a:off x="0" y="0"/>
                            <a:ext cx="4358362" cy="2102230"/>
                          </a:xfrm>
                          <a:prstGeom prst="rect">
                            <a:avLst/>
                          </a:prstGeom>
                        </pic:spPr>
                      </pic:pic>
                    </a:graphicData>
                  </a:graphic>
                </wp:inline>
              </w:drawing>
            </w:r>
          </w:p>
          <w:p w14:paraId="7389ADD9" w14:textId="77777777" w:rsidR="00B13EA5" w:rsidRPr="00271DC5" w:rsidRDefault="00B13EA5" w:rsidP="00B13EA5">
            <w:pPr>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Hệ thống ngoài trời gồm có:</w:t>
            </w:r>
          </w:p>
          <w:p w14:paraId="03DF6070" w14:textId="02C95470" w:rsidR="00B13EA5" w:rsidRPr="00271DC5" w:rsidRDefault="00B13EA5" w:rsidP="00B13EA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- 01 anten (</w:t>
            </w:r>
            <w:r w:rsidRPr="00271DC5">
              <w:rPr>
                <w:rFonts w:ascii="Times New Roman" w:hAnsi="Times New Roman"/>
                <w:iCs/>
                <w:color w:val="000000" w:themeColor="text1"/>
                <w:sz w:val="28"/>
                <w:szCs w:val="28"/>
              </w:rPr>
              <w:t>đã được tích hợp sẵn Duplexer</w:t>
            </w:r>
            <w:r w:rsidRPr="00271DC5">
              <w:rPr>
                <w:rFonts w:ascii="Times New Roman" w:hAnsi="Times New Roman"/>
                <w:color w:val="000000" w:themeColor="text1"/>
                <w:sz w:val="28"/>
                <w:szCs w:val="28"/>
              </w:rPr>
              <w:t>)</w:t>
            </w:r>
          </w:p>
          <w:p w14:paraId="2B834CE1" w14:textId="774763D7" w:rsidR="00B13EA5" w:rsidRPr="00271DC5" w:rsidRDefault="00B13EA5" w:rsidP="00B13EA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- 01 BTP</w:t>
            </w:r>
          </w:p>
          <w:p w14:paraId="6729234F" w14:textId="7C9AB503" w:rsidR="00B13EA5" w:rsidRPr="00271DC5" w:rsidRDefault="00B13EA5" w:rsidP="00B13EA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- 01 </w:t>
            </w:r>
            <w:r w:rsidR="00FE4F78" w:rsidRPr="00271DC5">
              <w:rPr>
                <w:rFonts w:ascii="Times New Roman" w:hAnsi="Times New Roman"/>
                <w:color w:val="000000" w:themeColor="text1"/>
                <w:sz w:val="28"/>
                <w:szCs w:val="28"/>
              </w:rPr>
              <w:t>G</w:t>
            </w:r>
            <w:r w:rsidRPr="00271DC5">
              <w:rPr>
                <w:rFonts w:ascii="Times New Roman" w:hAnsi="Times New Roman"/>
                <w:color w:val="000000" w:themeColor="text1"/>
                <w:sz w:val="28"/>
                <w:szCs w:val="28"/>
              </w:rPr>
              <w:t>á anten</w:t>
            </w:r>
          </w:p>
          <w:p w14:paraId="303C8A28" w14:textId="7BD195C3" w:rsidR="00B13EA5" w:rsidRPr="00271DC5" w:rsidRDefault="00B13EA5" w:rsidP="00B13EA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- 01 </w:t>
            </w:r>
            <w:r w:rsidR="00FE4F78" w:rsidRPr="00271DC5">
              <w:rPr>
                <w:rFonts w:ascii="Times New Roman" w:hAnsi="Times New Roman"/>
                <w:color w:val="000000" w:themeColor="text1"/>
                <w:sz w:val="28"/>
                <w:szCs w:val="28"/>
              </w:rPr>
              <w:t>B</w:t>
            </w:r>
            <w:r w:rsidRPr="00271DC5">
              <w:rPr>
                <w:rFonts w:ascii="Times New Roman" w:hAnsi="Times New Roman"/>
                <w:color w:val="000000" w:themeColor="text1"/>
                <w:sz w:val="28"/>
                <w:szCs w:val="28"/>
              </w:rPr>
              <w:t>ộ điều khiển anten</w:t>
            </w:r>
          </w:p>
          <w:p w14:paraId="1D8CEF0F" w14:textId="7C3E577F" w:rsidR="00B13EA5" w:rsidRPr="00271DC5" w:rsidRDefault="00B13EA5" w:rsidP="00B13EA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- 01 </w:t>
            </w:r>
            <w:r w:rsidR="00FE4F78" w:rsidRPr="00271DC5">
              <w:rPr>
                <w:rFonts w:ascii="Times New Roman" w:hAnsi="Times New Roman"/>
                <w:color w:val="000000" w:themeColor="text1"/>
                <w:sz w:val="28"/>
                <w:szCs w:val="28"/>
              </w:rPr>
              <w:t>G</w:t>
            </w:r>
            <w:r w:rsidRPr="00271DC5">
              <w:rPr>
                <w:rFonts w:ascii="Times New Roman" w:hAnsi="Times New Roman"/>
                <w:color w:val="000000" w:themeColor="text1"/>
                <w:sz w:val="28"/>
                <w:szCs w:val="28"/>
              </w:rPr>
              <w:t>á bộ điều khiển anten.</w:t>
            </w:r>
          </w:p>
          <w:p w14:paraId="42BBD3B6" w14:textId="77777777" w:rsidR="00B13EA5" w:rsidRPr="00271DC5" w:rsidRDefault="00B13EA5" w:rsidP="00B13EA5">
            <w:pPr>
              <w:spacing w:before="120" w:after="0"/>
              <w:jc w:val="both"/>
              <w:rPr>
                <w:rFonts w:ascii="Times New Roman" w:hAnsi="Times New Roman"/>
                <w:color w:val="000000" w:themeColor="text1"/>
                <w:spacing w:val="-2"/>
                <w:sz w:val="28"/>
                <w:szCs w:val="28"/>
              </w:rPr>
            </w:pPr>
            <w:r w:rsidRPr="00271DC5">
              <w:rPr>
                <w:rFonts w:ascii="Times New Roman" w:hAnsi="Times New Roman"/>
                <w:color w:val="000000" w:themeColor="text1"/>
                <w:spacing w:val="-2"/>
                <w:sz w:val="28"/>
                <w:szCs w:val="28"/>
              </w:rPr>
              <w:t>Toàn bộ hệ thống được lắp cố định trên đỉnh cột tròn hoặc đỉnh của các trụ tròn (gọi chung là cột) thông qua ngàm kẹp của “gá bộ điều khiển anten”. Khi triển khai hệ thống ngoài trời cần có hệ thống chống sét. Hệ thống phải được đặt trong khu vực nón chống sét.</w:t>
            </w:r>
          </w:p>
          <w:p w14:paraId="3AB5CEF9" w14:textId="77777777" w:rsidR="00B13EA5" w:rsidRPr="00271DC5" w:rsidRDefault="00B13EA5" w:rsidP="00B13EA5">
            <w:pPr>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Cột để lắp hệ thống cần đáp ứng các yêu cầu cơ bản sau:</w:t>
            </w:r>
          </w:p>
          <w:p w14:paraId="6BD208D6" w14:textId="77777777" w:rsidR="00B13EA5" w:rsidRPr="00271DC5" w:rsidRDefault="00B13EA5" w:rsidP="00B13EA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Cột được níu chặt xuống nền hoặc gá lắp cố định chặt vào xe cơ động, đảm bảo không bị xê dịch và rung lắc dưới điều kiện mưa bão cấp 12. </w:t>
            </w:r>
          </w:p>
          <w:p w14:paraId="73A9E689" w14:textId="77777777" w:rsidR="00B13EA5" w:rsidRPr="00271DC5" w:rsidRDefault="00B13EA5" w:rsidP="00B13EA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Cột chịu được tải trọng tối thiểu 24 kg.</w:t>
            </w:r>
          </w:p>
          <w:p w14:paraId="287FFC77" w14:textId="1905DEFC" w:rsidR="004603FE" w:rsidRPr="004603FE" w:rsidRDefault="00B13EA5" w:rsidP="004603FE">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Khoảng không gian thông thoáng tối thiểu của cột đảm bảo tính từ tâm mặt đỉnh cột: nửa cầu R650 phía bên trên và trụ chiều sâu 200 mm hướng xuống dưới. Đảm bảo anten quay được 360</w:t>
            </w:r>
            <w:r w:rsidRPr="00271DC5">
              <w:rPr>
                <w:rFonts w:ascii="Times New Roman" w:hAnsi="Times New Roman"/>
                <w:color w:val="000000" w:themeColor="text1"/>
                <w:sz w:val="28"/>
                <w:szCs w:val="28"/>
                <w:vertAlign w:val="superscript"/>
              </w:rPr>
              <w:t>o</w:t>
            </w:r>
            <w:r w:rsidR="004603FE">
              <w:rPr>
                <w:rFonts w:ascii="Times New Roman" w:hAnsi="Times New Roman"/>
                <w:color w:val="000000" w:themeColor="text1"/>
                <w:sz w:val="28"/>
                <w:szCs w:val="28"/>
              </w:rPr>
              <w:t>.</w:t>
            </w:r>
          </w:p>
          <w:p w14:paraId="48225446" w14:textId="0EA3444D" w:rsidR="00B13EA5" w:rsidRPr="004603FE" w:rsidRDefault="00B13EA5" w:rsidP="00B13EA5">
            <w:pPr>
              <w:widowControl w:val="0"/>
              <w:tabs>
                <w:tab w:val="left" w:pos="567"/>
              </w:tabs>
              <w:spacing w:before="120" w:after="0"/>
              <w:jc w:val="both"/>
              <w:rPr>
                <w:rFonts w:ascii="Times New Roman" w:hAnsi="Times New Roman"/>
                <w:bCs/>
                <w:color w:val="000000" w:themeColor="text1"/>
                <w:sz w:val="28"/>
                <w:szCs w:val="28"/>
                <w:lang w:val="it-IT"/>
              </w:rPr>
            </w:pPr>
            <w:r w:rsidRPr="004603FE">
              <w:rPr>
                <w:rFonts w:ascii="Times New Roman" w:hAnsi="Times New Roman"/>
                <w:bCs/>
                <w:color w:val="000000" w:themeColor="text1"/>
                <w:sz w:val="28"/>
                <w:szCs w:val="28"/>
                <w:lang w:val="it-IT"/>
              </w:rPr>
              <w:t>2. Trình tự triển khai</w:t>
            </w:r>
          </w:p>
          <w:p w14:paraId="6807E8AE" w14:textId="77777777" w:rsidR="00B13EA5" w:rsidRPr="004603FE" w:rsidRDefault="00B13EA5" w:rsidP="004603FE">
            <w:pPr>
              <w:widowControl w:val="0"/>
              <w:tabs>
                <w:tab w:val="left" w:pos="567"/>
              </w:tabs>
              <w:spacing w:before="240"/>
              <w:jc w:val="both"/>
              <w:rPr>
                <w:rFonts w:ascii="Times New Roman" w:hAnsi="Times New Roman"/>
                <w:iCs/>
                <w:color w:val="000000" w:themeColor="text1"/>
                <w:sz w:val="28"/>
                <w:szCs w:val="28"/>
                <w:lang w:val="it-IT"/>
              </w:rPr>
            </w:pPr>
            <w:r w:rsidRPr="004603FE">
              <w:rPr>
                <w:rFonts w:ascii="Times New Roman" w:hAnsi="Times New Roman"/>
                <w:bCs/>
                <w:iCs/>
                <w:color w:val="000000" w:themeColor="text1"/>
                <w:sz w:val="28"/>
                <w:szCs w:val="28"/>
                <w:lang w:val="it-IT"/>
              </w:rPr>
              <w:t>B1</w:t>
            </w:r>
            <w:r w:rsidRPr="004603FE">
              <w:rPr>
                <w:rFonts w:ascii="Times New Roman" w:hAnsi="Times New Roman"/>
                <w:iCs/>
                <w:color w:val="000000" w:themeColor="text1"/>
                <w:sz w:val="28"/>
                <w:szCs w:val="28"/>
                <w:lang w:val="it-IT"/>
              </w:rPr>
              <w:t>. Triển khai bộ điều khiển anten và gá bộ điều khiển anten</w:t>
            </w:r>
          </w:p>
          <w:p w14:paraId="5D8DAC14" w14:textId="77777777" w:rsidR="00B13EA5" w:rsidRPr="004603FE" w:rsidRDefault="00B13EA5" w:rsidP="004603FE">
            <w:pPr>
              <w:widowControl w:val="0"/>
              <w:tabs>
                <w:tab w:val="left" w:pos="567"/>
              </w:tabs>
              <w:spacing w:before="240"/>
              <w:jc w:val="both"/>
              <w:rPr>
                <w:rFonts w:ascii="Times New Roman" w:hAnsi="Times New Roman"/>
                <w:iCs/>
                <w:color w:val="000000" w:themeColor="text1"/>
                <w:sz w:val="28"/>
                <w:szCs w:val="28"/>
                <w:lang w:val="it-IT"/>
              </w:rPr>
            </w:pPr>
            <w:r w:rsidRPr="004603FE">
              <w:rPr>
                <w:rFonts w:ascii="Times New Roman" w:hAnsi="Times New Roman"/>
                <w:iCs/>
                <w:color w:val="000000" w:themeColor="text1"/>
                <w:sz w:val="28"/>
                <w:szCs w:val="28"/>
                <w:lang w:val="it-IT"/>
              </w:rPr>
              <w:lastRenderedPageBreak/>
              <w:t>B2. Lắp gá anten</w:t>
            </w:r>
          </w:p>
          <w:p w14:paraId="268E86C5" w14:textId="23571327" w:rsidR="002A2ECF" w:rsidRPr="004603FE" w:rsidRDefault="00B13EA5" w:rsidP="004603FE">
            <w:pPr>
              <w:widowControl w:val="0"/>
              <w:tabs>
                <w:tab w:val="left" w:pos="567"/>
              </w:tabs>
              <w:spacing w:before="240" w:line="240" w:lineRule="auto"/>
              <w:jc w:val="both"/>
              <w:rPr>
                <w:rFonts w:ascii="Times New Roman" w:hAnsi="Times New Roman"/>
                <w:iCs/>
                <w:color w:val="000000" w:themeColor="text1"/>
                <w:sz w:val="28"/>
                <w:szCs w:val="28"/>
                <w:lang w:val="it-IT"/>
              </w:rPr>
            </w:pPr>
            <w:r w:rsidRPr="004603FE">
              <w:rPr>
                <w:rFonts w:ascii="Times New Roman" w:hAnsi="Times New Roman"/>
                <w:iCs/>
                <w:color w:val="000000" w:themeColor="text1"/>
                <w:sz w:val="28"/>
                <w:szCs w:val="28"/>
                <w:lang w:val="it-IT"/>
              </w:rPr>
              <w:t>B3. Lắp anten và khối BTP lên gá anten</w:t>
            </w:r>
          </w:p>
          <w:p w14:paraId="4B4E16D7" w14:textId="77777777" w:rsidR="00B13EA5" w:rsidRPr="004603FE" w:rsidRDefault="00B13EA5" w:rsidP="004603FE">
            <w:pPr>
              <w:widowControl w:val="0"/>
              <w:tabs>
                <w:tab w:val="left" w:pos="567"/>
              </w:tabs>
              <w:spacing w:before="240" w:line="240" w:lineRule="auto"/>
              <w:jc w:val="both"/>
              <w:rPr>
                <w:rFonts w:ascii="Times New Roman" w:hAnsi="Times New Roman"/>
                <w:iCs/>
                <w:color w:val="000000" w:themeColor="text1"/>
                <w:sz w:val="28"/>
                <w:szCs w:val="28"/>
                <w:lang w:val="it-IT"/>
              </w:rPr>
            </w:pPr>
            <w:r w:rsidRPr="004603FE">
              <w:rPr>
                <w:rFonts w:ascii="Times New Roman" w:hAnsi="Times New Roman"/>
                <w:iCs/>
                <w:color w:val="000000" w:themeColor="text1"/>
                <w:sz w:val="28"/>
                <w:szCs w:val="28"/>
                <w:lang w:val="it-IT"/>
              </w:rPr>
              <w:t xml:space="preserve">B4. Lắp hệ thống ODU lên cột </w:t>
            </w:r>
          </w:p>
          <w:p w14:paraId="34429E17" w14:textId="532F36B7" w:rsidR="00B13EA5" w:rsidRPr="006A76F2" w:rsidRDefault="00B13EA5" w:rsidP="006A76F2">
            <w:pPr>
              <w:tabs>
                <w:tab w:val="left" w:pos="567"/>
              </w:tabs>
              <w:spacing w:before="240" w:after="120"/>
              <w:jc w:val="both"/>
              <w:rPr>
                <w:rFonts w:ascii="Times New Roman" w:hAnsi="Times New Roman"/>
                <w:iCs/>
                <w:color w:val="000000" w:themeColor="text1"/>
                <w:sz w:val="28"/>
                <w:szCs w:val="28"/>
              </w:rPr>
            </w:pPr>
            <w:r w:rsidRPr="004603FE">
              <w:rPr>
                <w:rFonts w:ascii="Times New Roman" w:hAnsi="Times New Roman"/>
                <w:iCs/>
                <w:color w:val="000000" w:themeColor="text1"/>
                <w:sz w:val="28"/>
                <w:szCs w:val="28"/>
              </w:rPr>
              <w:t>B5. Đấu nối cáp nội bộ hệ thống ngoài trời</w:t>
            </w:r>
            <w:r w:rsidRPr="00271DC5">
              <w:rPr>
                <w:rFonts w:ascii="Times New Roman" w:hAnsi="Times New Roman"/>
                <w:b/>
                <w:bCs/>
                <w:color w:val="000000" w:themeColor="text1"/>
                <w:sz w:val="28"/>
                <w:szCs w:val="28"/>
              </w:rPr>
              <w:t xml:space="preserve"> </w:t>
            </w:r>
          </w:p>
        </w:tc>
        <w:tc>
          <w:tcPr>
            <w:tcW w:w="965" w:type="dxa"/>
            <w:gridSpan w:val="2"/>
            <w:tcBorders>
              <w:top w:val="single" w:sz="4" w:space="0" w:color="000000"/>
              <w:left w:val="single" w:sz="4" w:space="0" w:color="000000"/>
              <w:bottom w:val="single" w:sz="4" w:space="0" w:color="000000"/>
              <w:right w:val="single" w:sz="4" w:space="0" w:color="000000"/>
            </w:tcBorders>
          </w:tcPr>
          <w:p w14:paraId="51A630AE" w14:textId="77777777" w:rsidR="00B13EA5" w:rsidRPr="006A76F2" w:rsidRDefault="00B13EA5" w:rsidP="006A76F2">
            <w:pPr>
              <w:tabs>
                <w:tab w:val="left" w:pos="567"/>
              </w:tabs>
              <w:spacing w:after="0" w:line="240" w:lineRule="auto"/>
              <w:ind w:left="-64" w:right="-44"/>
              <w:jc w:val="center"/>
              <w:rPr>
                <w:rFonts w:ascii="Times New Roman" w:hAnsi="Times New Roman"/>
                <w:bCs/>
                <w:color w:val="000000" w:themeColor="text1"/>
                <w:sz w:val="28"/>
                <w:szCs w:val="28"/>
              </w:rPr>
            </w:pPr>
            <w:r w:rsidRPr="006A76F2">
              <w:rPr>
                <w:rFonts w:ascii="Times New Roman" w:hAnsi="Times New Roman"/>
                <w:bCs/>
                <w:color w:val="000000" w:themeColor="text1"/>
                <w:sz w:val="28"/>
                <w:szCs w:val="28"/>
              </w:rPr>
              <w:lastRenderedPageBreak/>
              <w:t>Tổ chức:</w:t>
            </w:r>
          </w:p>
          <w:p w14:paraId="6FA664C4" w14:textId="27B14390" w:rsidR="00B13EA5" w:rsidRPr="006A76F2" w:rsidRDefault="00B13EA5" w:rsidP="006A76F2">
            <w:pPr>
              <w:tabs>
                <w:tab w:val="left" w:pos="567"/>
              </w:tabs>
              <w:spacing w:after="0" w:line="240" w:lineRule="auto"/>
              <w:ind w:left="-64" w:right="-44"/>
              <w:jc w:val="center"/>
              <w:rPr>
                <w:rFonts w:ascii="Times New Roman" w:hAnsi="Times New Roman"/>
                <w:color w:val="000000" w:themeColor="text1"/>
                <w:sz w:val="28"/>
                <w:szCs w:val="28"/>
              </w:rPr>
            </w:pPr>
            <w:r w:rsidRPr="006A76F2">
              <w:rPr>
                <w:rFonts w:ascii="Times New Roman" w:hAnsi="Times New Roman"/>
                <w:color w:val="000000" w:themeColor="text1"/>
                <w:sz w:val="28"/>
                <w:szCs w:val="28"/>
              </w:rPr>
              <w:t>Theo nhóm</w:t>
            </w:r>
            <w:r w:rsidR="00071DFB" w:rsidRPr="006A76F2">
              <w:rPr>
                <w:rFonts w:ascii="Times New Roman" w:hAnsi="Times New Roman"/>
                <w:color w:val="000000" w:themeColor="text1"/>
                <w:sz w:val="28"/>
                <w:szCs w:val="28"/>
              </w:rPr>
              <w:t>, luân phiên luyện tập.</w:t>
            </w:r>
          </w:p>
          <w:p w14:paraId="5D74A013" w14:textId="77777777" w:rsidR="00B13EA5" w:rsidRPr="006A76F2" w:rsidRDefault="00B13EA5" w:rsidP="006A76F2">
            <w:pPr>
              <w:spacing w:after="0" w:line="240" w:lineRule="auto"/>
              <w:ind w:left="-64" w:right="-44"/>
              <w:jc w:val="center"/>
              <w:rPr>
                <w:rFonts w:ascii="Times New Roman" w:hAnsi="Times New Roman"/>
                <w:color w:val="000000" w:themeColor="text1"/>
                <w:spacing w:val="-4"/>
                <w:w w:val="85"/>
                <w:sz w:val="28"/>
                <w:szCs w:val="28"/>
                <w:lang w:val="vi-VN"/>
              </w:rPr>
            </w:pPr>
            <w:r w:rsidRPr="006A76F2">
              <w:rPr>
                <w:rFonts w:ascii="Times New Roman" w:hAnsi="Times New Roman"/>
                <w:color w:val="000000" w:themeColor="text1"/>
                <w:spacing w:val="-4"/>
                <w:w w:val="85"/>
                <w:sz w:val="28"/>
                <w:szCs w:val="28"/>
                <w:lang w:val="vi-VN"/>
              </w:rPr>
              <w:lastRenderedPageBreak/>
              <w:t>Phương pháp:</w:t>
            </w:r>
          </w:p>
          <w:p w14:paraId="5E2DCFE4" w14:textId="537315E6" w:rsidR="00B13EA5" w:rsidRPr="006A76F2" w:rsidRDefault="00F523B6" w:rsidP="006A76F2">
            <w:pPr>
              <w:tabs>
                <w:tab w:val="left" w:pos="567"/>
              </w:tabs>
              <w:spacing w:after="0" w:line="240" w:lineRule="auto"/>
              <w:ind w:left="-64" w:right="-44"/>
              <w:jc w:val="center"/>
              <w:rPr>
                <w:rFonts w:ascii="Times New Roman" w:hAnsi="Times New Roman"/>
                <w:color w:val="000000" w:themeColor="text1"/>
                <w:spacing w:val="-6"/>
                <w:w w:val="90"/>
                <w:sz w:val="28"/>
                <w:szCs w:val="28"/>
              </w:rPr>
            </w:pPr>
            <w:r w:rsidRPr="006A76F2">
              <w:rPr>
                <w:rFonts w:ascii="Times New Roman" w:hAnsi="Times New Roman"/>
                <w:color w:val="000000" w:themeColor="text1"/>
                <w:spacing w:val="-4"/>
                <w:w w:val="90"/>
                <w:sz w:val="28"/>
                <w:szCs w:val="28"/>
              </w:rPr>
              <w:t>Người dạy</w:t>
            </w:r>
            <w:r w:rsidR="00B13EA5" w:rsidRPr="006A76F2">
              <w:rPr>
                <w:rFonts w:ascii="Times New Roman" w:hAnsi="Times New Roman"/>
                <w:color w:val="000000" w:themeColor="text1"/>
                <w:spacing w:val="-6"/>
                <w:w w:val="90"/>
                <w:sz w:val="28"/>
                <w:szCs w:val="28"/>
              </w:rPr>
              <w:t>: Hướng dẫn thực hành trực tiếp trên thiết bị thật</w:t>
            </w:r>
            <w:r w:rsidR="00B25253" w:rsidRPr="006A76F2">
              <w:rPr>
                <w:rFonts w:ascii="Times New Roman" w:hAnsi="Times New Roman"/>
                <w:color w:val="000000" w:themeColor="text1"/>
                <w:spacing w:val="-6"/>
                <w:w w:val="90"/>
                <w:sz w:val="28"/>
                <w:szCs w:val="28"/>
              </w:rPr>
              <w:t xml:space="preserve"> thông qua đội mẫu; phân tích nội dung, trình tự quy tình triển khai, lắp đặt dấu nối.  Nhấn mạnh những vấn đề cần lưu ý trong quá trình thực hành.</w:t>
            </w:r>
          </w:p>
          <w:p w14:paraId="1E8D599D" w14:textId="0DDFA4B7" w:rsidR="00B13EA5" w:rsidRPr="006A76F2" w:rsidRDefault="00F523B6" w:rsidP="006A76F2">
            <w:pPr>
              <w:tabs>
                <w:tab w:val="left" w:pos="567"/>
              </w:tabs>
              <w:spacing w:after="0" w:line="240" w:lineRule="auto"/>
              <w:ind w:left="-64" w:right="-44"/>
              <w:jc w:val="center"/>
              <w:rPr>
                <w:rFonts w:ascii="Times New Roman" w:hAnsi="Times New Roman"/>
                <w:color w:val="000000" w:themeColor="text1"/>
                <w:spacing w:val="-6"/>
                <w:w w:val="90"/>
                <w:sz w:val="28"/>
                <w:szCs w:val="28"/>
              </w:rPr>
            </w:pPr>
            <w:r w:rsidRPr="006A76F2">
              <w:rPr>
                <w:rFonts w:ascii="Times New Roman" w:hAnsi="Times New Roman"/>
                <w:color w:val="000000" w:themeColor="text1"/>
                <w:spacing w:val="-6"/>
                <w:w w:val="90"/>
                <w:sz w:val="28"/>
                <w:szCs w:val="28"/>
              </w:rPr>
              <w:t xml:space="preserve">- Người học: </w:t>
            </w:r>
            <w:r w:rsidR="00B13EA5" w:rsidRPr="006A76F2">
              <w:rPr>
                <w:rFonts w:ascii="Times New Roman" w:hAnsi="Times New Roman"/>
                <w:color w:val="000000" w:themeColor="text1"/>
                <w:spacing w:val="-6"/>
                <w:w w:val="90"/>
                <w:sz w:val="28"/>
                <w:szCs w:val="28"/>
              </w:rPr>
              <w:t xml:space="preserve"> Thực hành triển khai, lắp đặt, đấu nối trên </w:t>
            </w:r>
            <w:r w:rsidR="00B13EA5" w:rsidRPr="006A76F2">
              <w:rPr>
                <w:rFonts w:ascii="Times New Roman" w:hAnsi="Times New Roman"/>
                <w:color w:val="000000" w:themeColor="text1"/>
                <w:spacing w:val="-6"/>
                <w:w w:val="90"/>
                <w:sz w:val="28"/>
                <w:szCs w:val="28"/>
              </w:rPr>
              <w:lastRenderedPageBreak/>
              <w:t>thiết bị thật theo hướng dẫn của GV, đề nghị giải đáp</w:t>
            </w:r>
            <w:r w:rsidR="00A2008E" w:rsidRPr="006A76F2">
              <w:rPr>
                <w:rFonts w:ascii="Times New Roman" w:hAnsi="Times New Roman"/>
                <w:color w:val="000000" w:themeColor="text1"/>
                <w:spacing w:val="-6"/>
                <w:w w:val="90"/>
                <w:sz w:val="28"/>
                <w:szCs w:val="28"/>
              </w:rPr>
              <w:t>, hướng dẫn</w:t>
            </w:r>
            <w:r w:rsidR="00B13EA5" w:rsidRPr="006A76F2">
              <w:rPr>
                <w:rFonts w:ascii="Times New Roman" w:hAnsi="Times New Roman"/>
                <w:color w:val="000000" w:themeColor="text1"/>
                <w:spacing w:val="-6"/>
                <w:w w:val="90"/>
                <w:sz w:val="28"/>
                <w:szCs w:val="28"/>
              </w:rPr>
              <w:t xml:space="preserve"> những vấn đề</w:t>
            </w:r>
            <w:r w:rsidR="00A2008E" w:rsidRPr="006A76F2">
              <w:rPr>
                <w:rFonts w:ascii="Times New Roman" w:hAnsi="Times New Roman"/>
                <w:color w:val="000000" w:themeColor="text1"/>
                <w:spacing w:val="-6"/>
                <w:w w:val="90"/>
                <w:sz w:val="28"/>
                <w:szCs w:val="28"/>
              </w:rPr>
              <w:t>, nội dung</w:t>
            </w:r>
            <w:r w:rsidR="00B13EA5" w:rsidRPr="006A76F2">
              <w:rPr>
                <w:rFonts w:ascii="Times New Roman" w:hAnsi="Times New Roman"/>
                <w:color w:val="000000" w:themeColor="text1"/>
                <w:spacing w:val="-6"/>
                <w:w w:val="90"/>
                <w:sz w:val="28"/>
                <w:szCs w:val="28"/>
              </w:rPr>
              <w:t xml:space="preserve"> chưa rõ.</w:t>
            </w:r>
          </w:p>
          <w:p w14:paraId="7AB796B1" w14:textId="77777777" w:rsidR="00B13EA5" w:rsidRPr="006A76F2" w:rsidRDefault="00B13EA5" w:rsidP="006A76F2">
            <w:pPr>
              <w:tabs>
                <w:tab w:val="left" w:pos="567"/>
              </w:tabs>
              <w:spacing w:after="0" w:line="240" w:lineRule="auto"/>
              <w:ind w:left="-64" w:right="-44"/>
              <w:jc w:val="center"/>
              <w:rPr>
                <w:rFonts w:ascii="Times New Roman" w:hAnsi="Times New Roman"/>
                <w:color w:val="000000" w:themeColor="text1"/>
                <w:sz w:val="28"/>
                <w:szCs w:val="28"/>
              </w:rPr>
            </w:pPr>
          </w:p>
        </w:tc>
      </w:tr>
      <w:tr w:rsidR="00DB2EAD" w:rsidRPr="00271DC5" w14:paraId="719B9933" w14:textId="77777777" w:rsidTr="006A76F2">
        <w:tc>
          <w:tcPr>
            <w:tcW w:w="1435" w:type="dxa"/>
            <w:tcBorders>
              <w:top w:val="single" w:sz="4" w:space="0" w:color="000000"/>
            </w:tcBorders>
          </w:tcPr>
          <w:p w14:paraId="573D74B9" w14:textId="5E7F25CC" w:rsidR="00B13EA5" w:rsidRPr="00271DC5" w:rsidRDefault="00B13EA5" w:rsidP="00B13EA5">
            <w:pPr>
              <w:tabs>
                <w:tab w:val="left" w:pos="567"/>
              </w:tabs>
              <w:spacing w:after="120" w:line="240" w:lineRule="auto"/>
              <w:ind w:right="136"/>
              <w:jc w:val="both"/>
              <w:rPr>
                <w:rFonts w:ascii="Times New Roman" w:hAnsi="Times New Roman"/>
                <w:b/>
                <w:color w:val="000000" w:themeColor="text1"/>
                <w:sz w:val="28"/>
                <w:szCs w:val="28"/>
              </w:rPr>
            </w:pPr>
          </w:p>
        </w:tc>
        <w:tc>
          <w:tcPr>
            <w:tcW w:w="6595" w:type="dxa"/>
            <w:tcBorders>
              <w:top w:val="single" w:sz="4" w:space="0" w:color="000000"/>
            </w:tcBorders>
          </w:tcPr>
          <w:p w14:paraId="28A48FE8" w14:textId="77777777" w:rsidR="00B13EA5" w:rsidRPr="004603FE" w:rsidRDefault="00B13EA5" w:rsidP="00B13EA5">
            <w:pPr>
              <w:tabs>
                <w:tab w:val="left" w:pos="567"/>
              </w:tabs>
              <w:spacing w:before="60" w:after="0" w:line="240" w:lineRule="auto"/>
              <w:jc w:val="both"/>
              <w:rPr>
                <w:rFonts w:ascii="Times New Roman" w:hAnsi="Times New Roman"/>
                <w:b/>
                <w:color w:val="000000" w:themeColor="text1"/>
                <w:sz w:val="28"/>
                <w:szCs w:val="28"/>
              </w:rPr>
            </w:pPr>
            <w:r w:rsidRPr="004603FE">
              <w:rPr>
                <w:rFonts w:ascii="Times New Roman" w:hAnsi="Times New Roman"/>
                <w:b/>
                <w:color w:val="000000" w:themeColor="text1"/>
                <w:sz w:val="28"/>
                <w:szCs w:val="28"/>
              </w:rPr>
              <w:t>B. TRIỂN KHAI HỆ THỐNG TRONG NHÀ (IDU)</w:t>
            </w:r>
          </w:p>
          <w:p w14:paraId="4C318E6C" w14:textId="77777777" w:rsidR="00B13EA5" w:rsidRPr="00271DC5" w:rsidRDefault="00B13EA5" w:rsidP="00B13EA5">
            <w:pPr>
              <w:tabs>
                <w:tab w:val="left" w:pos="567"/>
              </w:tabs>
              <w:spacing w:before="60"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Phần trong nhà (IDU) chính là khối cơ sở (BCS), có thể triển khai BCS trên bàn hoặc trên giá tiêu chuẩn 19 inch tùy theo yêu cầu nhiệm vụ, điều kiện lắp đặt và khả năng bảo đảm. </w:t>
            </w:r>
          </w:p>
          <w:p w14:paraId="2431A897" w14:textId="77777777" w:rsidR="00B13EA5" w:rsidRPr="00271DC5" w:rsidRDefault="00B13EA5" w:rsidP="00B13EA5">
            <w:pPr>
              <w:tabs>
                <w:tab w:val="left" w:pos="567"/>
              </w:tabs>
              <w:spacing w:before="60"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Khi triển khai trên chuẩn thì phải tiến hành lắp ráp giá đỡ, sau đó lắp đặt khối BCS lên giá. Giá lắp đặt thiết bị phải đảm bảo các tiêu chuẩn kỹ thuật (theo khuyến nghị của nhà sản xuất thiết bị).</w:t>
            </w:r>
          </w:p>
          <w:p w14:paraId="201D7D27" w14:textId="77777777" w:rsidR="00B13EA5" w:rsidRPr="004603FE" w:rsidRDefault="00B13EA5" w:rsidP="00B13EA5">
            <w:pPr>
              <w:tabs>
                <w:tab w:val="left" w:pos="567"/>
              </w:tabs>
              <w:spacing w:before="60" w:after="0" w:line="240" w:lineRule="auto"/>
              <w:jc w:val="both"/>
              <w:rPr>
                <w:rFonts w:ascii="Times New Roman" w:hAnsi="Times New Roman"/>
                <w:bCs/>
                <w:color w:val="000000" w:themeColor="text1"/>
                <w:sz w:val="28"/>
                <w:szCs w:val="28"/>
              </w:rPr>
            </w:pPr>
            <w:r w:rsidRPr="004603FE">
              <w:rPr>
                <w:rFonts w:ascii="Times New Roman" w:hAnsi="Times New Roman"/>
                <w:bCs/>
                <w:color w:val="000000" w:themeColor="text1"/>
                <w:sz w:val="28"/>
                <w:szCs w:val="28"/>
              </w:rPr>
              <w:t>1. Triển khai, lắp đặt trên rack 19 inch</w:t>
            </w:r>
          </w:p>
          <w:p w14:paraId="265701E8" w14:textId="77777777" w:rsidR="00B13EA5" w:rsidRPr="00271DC5" w:rsidRDefault="00B13EA5" w:rsidP="00B13EA5">
            <w:pPr>
              <w:tabs>
                <w:tab w:val="left" w:pos="567"/>
              </w:tabs>
              <w:spacing w:before="60"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Hình 1.14 mô tả hệ thống IDU lắp đặt trên rack (giá) 19 inch.</w:t>
            </w:r>
          </w:p>
          <w:p w14:paraId="72F0F8B8" w14:textId="77777777" w:rsidR="00B13EA5" w:rsidRPr="00271DC5" w:rsidRDefault="00B13EA5" w:rsidP="00B13EA5">
            <w:pPr>
              <w:tabs>
                <w:tab w:val="left" w:pos="567"/>
              </w:tabs>
              <w:spacing w:before="120" w:after="0"/>
              <w:jc w:val="center"/>
              <w:rPr>
                <w:rFonts w:ascii="Times New Roman" w:hAnsi="Times New Roman"/>
                <w:color w:val="000000" w:themeColor="text1"/>
                <w:sz w:val="28"/>
                <w:szCs w:val="28"/>
              </w:rPr>
            </w:pPr>
            <w:r w:rsidRPr="00271DC5">
              <w:rPr>
                <w:rFonts w:ascii="Times New Roman" w:hAnsi="Times New Roman"/>
                <w:noProof/>
                <w:color w:val="000000" w:themeColor="text1"/>
                <w:sz w:val="28"/>
                <w:szCs w:val="28"/>
              </w:rPr>
              <w:drawing>
                <wp:inline distT="0" distB="0" distL="0" distR="0" wp14:anchorId="115735D1" wp14:editId="63B2515A">
                  <wp:extent cx="3475446" cy="2289251"/>
                  <wp:effectExtent l="0" t="0" r="0" b="0"/>
                  <wp:docPr id="1109733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33039" name=""/>
                          <pic:cNvPicPr/>
                        </pic:nvPicPr>
                        <pic:blipFill>
                          <a:blip r:embed="rId13"/>
                          <a:stretch>
                            <a:fillRect/>
                          </a:stretch>
                        </pic:blipFill>
                        <pic:spPr>
                          <a:xfrm>
                            <a:off x="0" y="0"/>
                            <a:ext cx="3501615" cy="2306489"/>
                          </a:xfrm>
                          <a:prstGeom prst="rect">
                            <a:avLst/>
                          </a:prstGeom>
                        </pic:spPr>
                      </pic:pic>
                    </a:graphicData>
                  </a:graphic>
                </wp:inline>
              </w:drawing>
            </w:r>
          </w:p>
          <w:p w14:paraId="3EF217D6" w14:textId="60063B4D" w:rsidR="00E633B7" w:rsidRPr="004603FE" w:rsidRDefault="00B13EA5" w:rsidP="00B73B3D">
            <w:pPr>
              <w:tabs>
                <w:tab w:val="left" w:pos="567"/>
              </w:tabs>
              <w:spacing w:before="120" w:after="0"/>
              <w:jc w:val="center"/>
              <w:rPr>
                <w:rFonts w:ascii="Times New Roman" w:hAnsi="Times New Roman"/>
                <w:color w:val="000000" w:themeColor="text1"/>
                <w:sz w:val="28"/>
                <w:szCs w:val="28"/>
              </w:rPr>
            </w:pPr>
            <w:r w:rsidRPr="004603FE">
              <w:rPr>
                <w:rFonts w:ascii="Times New Roman" w:hAnsi="Times New Roman"/>
                <w:bCs/>
                <w:color w:val="000000" w:themeColor="text1"/>
                <w:sz w:val="28"/>
                <w:szCs w:val="28"/>
              </w:rPr>
              <w:t xml:space="preserve">Hình </w:t>
            </w:r>
            <w:r w:rsidRPr="004603FE">
              <w:rPr>
                <w:rFonts w:ascii="Times New Roman" w:hAnsi="Times New Roman"/>
                <w:bCs/>
                <w:color w:val="000000" w:themeColor="text1"/>
                <w:sz w:val="28"/>
                <w:szCs w:val="28"/>
              </w:rPr>
              <w:fldChar w:fldCharType="begin"/>
            </w:r>
            <w:r w:rsidRPr="004603FE">
              <w:rPr>
                <w:rFonts w:ascii="Times New Roman" w:hAnsi="Times New Roman"/>
                <w:bCs/>
                <w:color w:val="000000" w:themeColor="text1"/>
                <w:sz w:val="28"/>
                <w:szCs w:val="28"/>
              </w:rPr>
              <w:instrText xml:space="preserve"> SEQ Hình \* ARABIC </w:instrText>
            </w:r>
            <w:r w:rsidRPr="004603FE">
              <w:rPr>
                <w:rFonts w:ascii="Times New Roman" w:hAnsi="Times New Roman"/>
                <w:bCs/>
                <w:color w:val="000000" w:themeColor="text1"/>
                <w:sz w:val="28"/>
                <w:szCs w:val="28"/>
              </w:rPr>
              <w:fldChar w:fldCharType="separate"/>
            </w:r>
            <w:r w:rsidR="007052BD">
              <w:rPr>
                <w:rFonts w:ascii="Times New Roman" w:hAnsi="Times New Roman"/>
                <w:bCs/>
                <w:noProof/>
                <w:color w:val="000000" w:themeColor="text1"/>
                <w:sz w:val="28"/>
                <w:szCs w:val="28"/>
              </w:rPr>
              <w:t>1</w:t>
            </w:r>
            <w:r w:rsidRPr="004603FE">
              <w:rPr>
                <w:rFonts w:ascii="Times New Roman" w:hAnsi="Times New Roman"/>
                <w:bCs/>
                <w:color w:val="000000" w:themeColor="text1"/>
                <w:sz w:val="28"/>
                <w:szCs w:val="28"/>
              </w:rPr>
              <w:fldChar w:fldCharType="end"/>
            </w:r>
            <w:r w:rsidRPr="004603FE">
              <w:rPr>
                <w:rFonts w:ascii="Times New Roman" w:hAnsi="Times New Roman"/>
                <w:bCs/>
                <w:color w:val="000000" w:themeColor="text1"/>
                <w:sz w:val="28"/>
                <w:szCs w:val="28"/>
              </w:rPr>
              <w:t>4. Lắp đặt hệ thống IDU (BCS) trên giá 19 inch</w:t>
            </w:r>
          </w:p>
          <w:p w14:paraId="2CC35EDD" w14:textId="5CEE59A6" w:rsidR="00B13EA5" w:rsidRPr="004603FE" w:rsidRDefault="00B13EA5" w:rsidP="00B13EA5">
            <w:pPr>
              <w:tabs>
                <w:tab w:val="left" w:pos="567"/>
              </w:tabs>
              <w:spacing w:before="120" w:after="0"/>
              <w:jc w:val="both"/>
              <w:rPr>
                <w:rFonts w:ascii="Times New Roman" w:hAnsi="Times New Roman"/>
                <w:bCs/>
                <w:color w:val="000000" w:themeColor="text1"/>
                <w:sz w:val="28"/>
                <w:szCs w:val="28"/>
              </w:rPr>
            </w:pPr>
            <w:r w:rsidRPr="004603FE">
              <w:rPr>
                <w:rFonts w:ascii="Times New Roman" w:hAnsi="Times New Roman"/>
                <w:bCs/>
                <w:color w:val="000000" w:themeColor="text1"/>
                <w:sz w:val="28"/>
                <w:szCs w:val="28"/>
              </w:rPr>
              <w:t>2. Đấu nối hệ thống</w:t>
            </w:r>
          </w:p>
          <w:p w14:paraId="5E1B1475" w14:textId="77777777" w:rsidR="00B13EA5" w:rsidRPr="00271DC5" w:rsidRDefault="00B13EA5" w:rsidP="00B13EA5">
            <w:pPr>
              <w:tabs>
                <w:tab w:val="left" w:pos="567"/>
              </w:tabs>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lastRenderedPageBreak/>
              <w:t>Đấu nối các loại cáp giữa hệ thống trong nhà IDU (BCS) và hệ thống ngoài trời ODU (BTP) được thực hiện theo các vị trí mô tả trên Hình 1.15.</w:t>
            </w:r>
          </w:p>
          <w:p w14:paraId="4FECB3FB" w14:textId="77777777" w:rsidR="00B13EA5" w:rsidRPr="00271DC5" w:rsidRDefault="00B13EA5" w:rsidP="00B13EA5">
            <w:pPr>
              <w:tabs>
                <w:tab w:val="left" w:pos="567"/>
              </w:tabs>
              <w:spacing w:before="120" w:after="0"/>
              <w:jc w:val="center"/>
              <w:rPr>
                <w:rFonts w:ascii="Times New Roman" w:hAnsi="Times New Roman"/>
                <w:color w:val="000000" w:themeColor="text1"/>
                <w:sz w:val="28"/>
                <w:szCs w:val="28"/>
              </w:rPr>
            </w:pPr>
            <w:r w:rsidRPr="00271DC5">
              <w:rPr>
                <w:rFonts w:ascii="Times New Roman" w:hAnsi="Times New Roman"/>
                <w:noProof/>
                <w:color w:val="000000" w:themeColor="text1"/>
                <w:sz w:val="28"/>
                <w:szCs w:val="28"/>
              </w:rPr>
              <w:drawing>
                <wp:inline distT="0" distB="0" distL="0" distR="0" wp14:anchorId="0D1B72F9" wp14:editId="71167606">
                  <wp:extent cx="3802197" cy="2996214"/>
                  <wp:effectExtent l="0" t="0" r="8255" b="0"/>
                  <wp:docPr id="211985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51016" name=""/>
                          <pic:cNvPicPr/>
                        </pic:nvPicPr>
                        <pic:blipFill rotWithShape="1">
                          <a:blip r:embed="rId14"/>
                          <a:srcRect r="6674"/>
                          <a:stretch/>
                        </pic:blipFill>
                        <pic:spPr bwMode="auto">
                          <a:xfrm>
                            <a:off x="0" y="0"/>
                            <a:ext cx="3808348" cy="3001061"/>
                          </a:xfrm>
                          <a:prstGeom prst="rect">
                            <a:avLst/>
                          </a:prstGeom>
                          <a:ln>
                            <a:noFill/>
                          </a:ln>
                          <a:extLst>
                            <a:ext uri="{53640926-AAD7-44D8-BBD7-CCE9431645EC}">
                              <a14:shadowObscured xmlns:a14="http://schemas.microsoft.com/office/drawing/2010/main"/>
                            </a:ext>
                          </a:extLst>
                        </pic:spPr>
                      </pic:pic>
                    </a:graphicData>
                  </a:graphic>
                </wp:inline>
              </w:drawing>
            </w:r>
          </w:p>
          <w:p w14:paraId="07296812" w14:textId="77777777" w:rsidR="00B13EA5" w:rsidRPr="00271DC5" w:rsidRDefault="00B13EA5" w:rsidP="00B13EA5">
            <w:pPr>
              <w:tabs>
                <w:tab w:val="left" w:pos="567"/>
              </w:tabs>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Thực hiện đấu nối BTP với BCS theo trình tự như sau:</w:t>
            </w:r>
          </w:p>
          <w:p w14:paraId="5A8A4039" w14:textId="77777777" w:rsidR="00B13EA5" w:rsidRPr="00271DC5" w:rsidRDefault="00B13EA5" w:rsidP="00B13EA5">
            <w:pPr>
              <w:tabs>
                <w:tab w:val="left" w:pos="567"/>
              </w:tabs>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Bước 1. Dùng dây quang (cáp trung tần) để kết nối giữa cổng ILC trên BCS với cổng OLC trên BTP;</w:t>
            </w:r>
          </w:p>
          <w:p w14:paraId="04CEA1B4" w14:textId="77777777" w:rsidR="00B13EA5" w:rsidRPr="00271DC5" w:rsidRDefault="00B13EA5" w:rsidP="00B13EA5">
            <w:pPr>
              <w:tabs>
                <w:tab w:val="left" w:pos="567"/>
              </w:tabs>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Bước 2. Thực hiện đấu nối dây đất của BTP và BCS vào đất chung của hệ thống.</w:t>
            </w:r>
          </w:p>
          <w:p w14:paraId="061E2573" w14:textId="77777777" w:rsidR="00B13EA5" w:rsidRPr="00271DC5" w:rsidRDefault="00B13EA5" w:rsidP="00B13EA5">
            <w:pPr>
              <w:tabs>
                <w:tab w:val="left" w:pos="567"/>
              </w:tabs>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Bước 3. Lắp anten GPS vào cổng kết nối anten định vị GPS.</w:t>
            </w:r>
          </w:p>
          <w:p w14:paraId="4D8F62F3" w14:textId="77777777" w:rsidR="00B13EA5" w:rsidRPr="00271DC5" w:rsidRDefault="00B13EA5" w:rsidP="00B13EA5">
            <w:pPr>
              <w:tabs>
                <w:tab w:val="left" w:pos="567"/>
              </w:tabs>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Bước 4. Dùng cáp nguồn DC để kết nối giữa cổng nguồn DC </w:t>
            </w:r>
            <w:proofErr w:type="gramStart"/>
            <w:r w:rsidRPr="00271DC5">
              <w:rPr>
                <w:rFonts w:ascii="Times New Roman" w:hAnsi="Times New Roman"/>
                <w:color w:val="000000" w:themeColor="text1"/>
                <w:sz w:val="28"/>
                <w:szCs w:val="28"/>
              </w:rPr>
              <w:t>IN</w:t>
            </w:r>
            <w:proofErr w:type="gramEnd"/>
            <w:r w:rsidRPr="00271DC5">
              <w:rPr>
                <w:rFonts w:ascii="Times New Roman" w:hAnsi="Times New Roman"/>
                <w:color w:val="000000" w:themeColor="text1"/>
                <w:sz w:val="28"/>
                <w:szCs w:val="28"/>
              </w:rPr>
              <w:t xml:space="preserve"> trên BTP với cổng DC OUT trên BCS.</w:t>
            </w:r>
          </w:p>
          <w:p w14:paraId="10D3EAA2" w14:textId="77777777" w:rsidR="00B13EA5" w:rsidRPr="00271DC5" w:rsidRDefault="00B13EA5" w:rsidP="00B13EA5">
            <w:pPr>
              <w:tabs>
                <w:tab w:val="left" w:pos="567"/>
              </w:tabs>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Bước 5. Cấp nguồn cho hệ thống bằng cách cấp 220 VAC vào cổng AC </w:t>
            </w:r>
            <w:proofErr w:type="gramStart"/>
            <w:r w:rsidRPr="00271DC5">
              <w:rPr>
                <w:rFonts w:ascii="Times New Roman" w:hAnsi="Times New Roman"/>
                <w:color w:val="000000" w:themeColor="text1"/>
                <w:sz w:val="28"/>
                <w:szCs w:val="28"/>
              </w:rPr>
              <w:t>IN</w:t>
            </w:r>
            <w:proofErr w:type="gramEnd"/>
            <w:r w:rsidRPr="00271DC5">
              <w:rPr>
                <w:rFonts w:ascii="Times New Roman" w:hAnsi="Times New Roman"/>
                <w:color w:val="000000" w:themeColor="text1"/>
                <w:sz w:val="28"/>
                <w:szCs w:val="28"/>
              </w:rPr>
              <w:t xml:space="preserve"> của BCS hoặc 24/48 VDC vào cổng DC IN của BCS.</w:t>
            </w:r>
          </w:p>
          <w:p w14:paraId="2CDD00F9" w14:textId="77777777" w:rsidR="00B13EA5" w:rsidRPr="004603FE" w:rsidRDefault="00B13EA5" w:rsidP="00B13EA5">
            <w:pPr>
              <w:tabs>
                <w:tab w:val="left" w:pos="567"/>
              </w:tabs>
              <w:spacing w:before="120" w:after="0"/>
              <w:jc w:val="both"/>
              <w:rPr>
                <w:rFonts w:ascii="Times New Roman" w:hAnsi="Times New Roman"/>
                <w:iCs/>
                <w:color w:val="000000" w:themeColor="text1"/>
                <w:sz w:val="28"/>
                <w:szCs w:val="28"/>
              </w:rPr>
            </w:pPr>
            <w:r w:rsidRPr="004603FE">
              <w:rPr>
                <w:rFonts w:ascii="Times New Roman" w:hAnsi="Times New Roman"/>
                <w:iCs/>
                <w:color w:val="000000" w:themeColor="text1"/>
                <w:sz w:val="28"/>
                <w:szCs w:val="28"/>
              </w:rPr>
              <w:t>Ghi chú: Cáp trung tần nối giữa BCS và BTP là cáp quang có độ dài 60 m, được gắn đầu nối dạng cáp và đầu nối như Hình 1.16.</w:t>
            </w:r>
          </w:p>
          <w:p w14:paraId="357B2C2C" w14:textId="77777777" w:rsidR="00B13EA5" w:rsidRPr="00271DC5" w:rsidRDefault="00B13EA5" w:rsidP="00B13EA5">
            <w:pPr>
              <w:tabs>
                <w:tab w:val="left" w:pos="567"/>
              </w:tabs>
              <w:spacing w:before="120" w:after="0"/>
              <w:jc w:val="center"/>
              <w:rPr>
                <w:rFonts w:ascii="Times New Roman" w:hAnsi="Times New Roman"/>
                <w:i/>
                <w:iCs/>
                <w:color w:val="000000" w:themeColor="text1"/>
                <w:sz w:val="28"/>
                <w:szCs w:val="28"/>
              </w:rPr>
            </w:pPr>
            <w:r w:rsidRPr="00271DC5">
              <w:rPr>
                <w:rFonts w:ascii="Times New Roman" w:hAnsi="Times New Roman"/>
                <w:noProof/>
                <w:color w:val="000000" w:themeColor="text1"/>
                <w:sz w:val="28"/>
                <w:szCs w:val="28"/>
              </w:rPr>
              <w:lastRenderedPageBreak/>
              <w:drawing>
                <wp:inline distT="0" distB="0" distL="0" distR="0" wp14:anchorId="05BAAD88" wp14:editId="659FFCDE">
                  <wp:extent cx="2246620" cy="1971148"/>
                  <wp:effectExtent l="0" t="0" r="1905" b="0"/>
                  <wp:docPr id="712234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34229" name=""/>
                          <pic:cNvPicPr/>
                        </pic:nvPicPr>
                        <pic:blipFill rotWithShape="1">
                          <a:blip r:embed="rId15"/>
                          <a:srcRect t="-1166" b="3284"/>
                          <a:stretch/>
                        </pic:blipFill>
                        <pic:spPr bwMode="auto">
                          <a:xfrm>
                            <a:off x="0" y="0"/>
                            <a:ext cx="2249251" cy="1973456"/>
                          </a:xfrm>
                          <a:prstGeom prst="rect">
                            <a:avLst/>
                          </a:prstGeom>
                          <a:ln>
                            <a:noFill/>
                          </a:ln>
                          <a:extLst>
                            <a:ext uri="{53640926-AAD7-44D8-BBD7-CCE9431645EC}">
                              <a14:shadowObscured xmlns:a14="http://schemas.microsoft.com/office/drawing/2010/main"/>
                            </a:ext>
                          </a:extLst>
                        </pic:spPr>
                      </pic:pic>
                    </a:graphicData>
                  </a:graphic>
                </wp:inline>
              </w:drawing>
            </w:r>
          </w:p>
          <w:p w14:paraId="6BB3BE03" w14:textId="66153156" w:rsidR="00B13EA5" w:rsidRPr="00271DC5" w:rsidRDefault="00B13EA5" w:rsidP="00466118">
            <w:pPr>
              <w:tabs>
                <w:tab w:val="left" w:pos="567"/>
              </w:tabs>
              <w:spacing w:after="120" w:line="240" w:lineRule="auto"/>
              <w:ind w:right="136"/>
              <w:jc w:val="center"/>
              <w:rPr>
                <w:rFonts w:ascii="Times New Roman" w:hAnsi="Times New Roman"/>
                <w:b/>
                <w:color w:val="000000" w:themeColor="text1"/>
                <w:sz w:val="28"/>
                <w:szCs w:val="28"/>
              </w:rPr>
            </w:pPr>
          </w:p>
        </w:tc>
        <w:tc>
          <w:tcPr>
            <w:tcW w:w="965" w:type="dxa"/>
            <w:gridSpan w:val="2"/>
            <w:tcBorders>
              <w:top w:val="single" w:sz="4" w:space="0" w:color="000000"/>
            </w:tcBorders>
          </w:tcPr>
          <w:p w14:paraId="698D6D00" w14:textId="77777777" w:rsidR="00B13EA5" w:rsidRPr="00271DC5" w:rsidRDefault="00B13EA5" w:rsidP="00B13EA5">
            <w:pPr>
              <w:tabs>
                <w:tab w:val="left" w:pos="567"/>
              </w:tabs>
              <w:spacing w:after="120" w:line="240" w:lineRule="auto"/>
              <w:ind w:right="136"/>
              <w:jc w:val="both"/>
              <w:rPr>
                <w:rFonts w:ascii="Times New Roman" w:hAnsi="Times New Roman"/>
                <w:b/>
                <w:color w:val="000000" w:themeColor="text1"/>
                <w:sz w:val="28"/>
                <w:szCs w:val="28"/>
              </w:rPr>
            </w:pPr>
          </w:p>
        </w:tc>
      </w:tr>
      <w:tr w:rsidR="00271DC5" w:rsidRPr="00271DC5" w14:paraId="5E73A5CD" w14:textId="77777777" w:rsidTr="006A76F2">
        <w:tc>
          <w:tcPr>
            <w:tcW w:w="1435" w:type="dxa"/>
          </w:tcPr>
          <w:p w14:paraId="617E02CE" w14:textId="5D2A7C94" w:rsidR="00271DC5" w:rsidRPr="00271DC5" w:rsidRDefault="00271DC5" w:rsidP="00271DC5">
            <w:pPr>
              <w:tabs>
                <w:tab w:val="left" w:pos="567"/>
              </w:tabs>
              <w:spacing w:before="120" w:after="0" w:line="240" w:lineRule="auto"/>
              <w:ind w:right="136"/>
              <w:jc w:val="both"/>
              <w:rPr>
                <w:rFonts w:ascii="Times New Roman" w:hAnsi="Times New Roman"/>
                <w:bCs/>
                <w:color w:val="000000" w:themeColor="text1"/>
                <w:sz w:val="28"/>
                <w:szCs w:val="28"/>
              </w:rPr>
            </w:pPr>
          </w:p>
        </w:tc>
        <w:tc>
          <w:tcPr>
            <w:tcW w:w="6595" w:type="dxa"/>
          </w:tcPr>
          <w:p w14:paraId="558F396C" w14:textId="77777777" w:rsidR="00271DC5" w:rsidRPr="00271DC5" w:rsidRDefault="00271DC5" w:rsidP="00271DC5">
            <w:pPr>
              <w:tabs>
                <w:tab w:val="left" w:pos="567"/>
              </w:tabs>
              <w:spacing w:before="120" w:after="0"/>
              <w:jc w:val="both"/>
              <w:rPr>
                <w:rFonts w:ascii="Times New Roman" w:hAnsi="Times New Roman"/>
                <w:b/>
                <w:bCs/>
                <w:color w:val="000000" w:themeColor="text1"/>
                <w:sz w:val="28"/>
                <w:szCs w:val="28"/>
              </w:rPr>
            </w:pPr>
            <w:r w:rsidRPr="00271DC5">
              <w:rPr>
                <w:rFonts w:ascii="Times New Roman" w:hAnsi="Times New Roman"/>
                <w:b/>
                <w:bCs/>
                <w:color w:val="000000" w:themeColor="text1"/>
                <w:sz w:val="28"/>
                <w:szCs w:val="28"/>
              </w:rPr>
              <w:t>III. KHAI THÁC SỬ DỤNG</w:t>
            </w:r>
          </w:p>
          <w:p w14:paraId="729AC5F0" w14:textId="77777777" w:rsidR="00271DC5" w:rsidRPr="004603FE" w:rsidRDefault="00271DC5" w:rsidP="00271DC5">
            <w:pPr>
              <w:tabs>
                <w:tab w:val="left" w:pos="567"/>
              </w:tabs>
              <w:spacing w:before="120" w:after="0"/>
              <w:jc w:val="both"/>
              <w:rPr>
                <w:rFonts w:ascii="Times New Roman" w:hAnsi="Times New Roman"/>
                <w:b/>
                <w:color w:val="000000" w:themeColor="text1"/>
                <w:sz w:val="28"/>
                <w:szCs w:val="28"/>
              </w:rPr>
            </w:pPr>
            <w:r w:rsidRPr="004603FE">
              <w:rPr>
                <w:rFonts w:ascii="Times New Roman" w:hAnsi="Times New Roman"/>
                <w:b/>
                <w:color w:val="000000" w:themeColor="text1"/>
                <w:sz w:val="28"/>
                <w:szCs w:val="28"/>
              </w:rPr>
              <w:t>A. KẾT NỐI MÁY TÍNH QUẢN LÝ</w:t>
            </w:r>
          </w:p>
          <w:p w14:paraId="36A882FF" w14:textId="77777777" w:rsidR="00271DC5" w:rsidRPr="00271DC5" w:rsidRDefault="00271DC5" w:rsidP="00271DC5">
            <w:pPr>
              <w:tabs>
                <w:tab w:val="left" w:pos="567"/>
              </w:tabs>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Hệ thống VHCR/10G (trong giáo án gọi là hệ thống VHCR) hoạt động thông qua máy tính cài đặt phần mềm quản lý. Việc kết nối hệ thống với máy tính quản lý được thực hiện như sau:</w:t>
            </w:r>
          </w:p>
          <w:p w14:paraId="79B63F62" w14:textId="77777777" w:rsidR="00271DC5" w:rsidRPr="00271DC5" w:rsidRDefault="00271DC5" w:rsidP="00271DC5">
            <w:pPr>
              <w:tabs>
                <w:tab w:val="left" w:pos="567"/>
              </w:tabs>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Bước 1. Triển khai lắp đặt hệ thống (theo hướng dẫn);</w:t>
            </w:r>
          </w:p>
          <w:p w14:paraId="5FAA8F21" w14:textId="77777777" w:rsidR="00271DC5" w:rsidRPr="004603FE" w:rsidRDefault="00271DC5" w:rsidP="00271DC5">
            <w:pPr>
              <w:tabs>
                <w:tab w:val="left" w:pos="567"/>
              </w:tabs>
              <w:spacing w:before="120" w:after="0"/>
              <w:jc w:val="both"/>
              <w:rPr>
                <w:rFonts w:ascii="Times New Roman" w:hAnsi="Times New Roman"/>
                <w:color w:val="000000" w:themeColor="text1"/>
                <w:spacing w:val="-10"/>
                <w:sz w:val="28"/>
                <w:szCs w:val="28"/>
              </w:rPr>
            </w:pPr>
            <w:r w:rsidRPr="004603FE">
              <w:rPr>
                <w:rFonts w:ascii="Times New Roman" w:hAnsi="Times New Roman"/>
                <w:color w:val="000000" w:themeColor="text1"/>
                <w:spacing w:val="-10"/>
                <w:sz w:val="28"/>
                <w:szCs w:val="28"/>
              </w:rPr>
              <w:t>Bước 2. Cấp nguồn cho thiết bị bằng cách ấn nút PWR trên BCS;</w:t>
            </w:r>
          </w:p>
          <w:p w14:paraId="2D41E0FF" w14:textId="77777777" w:rsidR="00271DC5" w:rsidRPr="00271DC5" w:rsidRDefault="00271DC5" w:rsidP="00271DC5">
            <w:pPr>
              <w:tabs>
                <w:tab w:val="left" w:pos="567"/>
              </w:tabs>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Bước 3. Chờ cho hệ thống khởi động xong (các đèn S1, S2, S3 trên mặt máy khối BCS ngừng nháy);</w:t>
            </w:r>
          </w:p>
          <w:p w14:paraId="3A3E76B9" w14:textId="536161B7" w:rsidR="00271DC5" w:rsidRPr="00271DC5" w:rsidRDefault="00271DC5" w:rsidP="004603FE">
            <w:pPr>
              <w:tabs>
                <w:tab w:val="left" w:pos="567"/>
              </w:tabs>
              <w:spacing w:after="120" w:line="240" w:lineRule="auto"/>
              <w:ind w:right="136"/>
              <w:rPr>
                <w:rFonts w:ascii="Times New Roman" w:hAnsi="Times New Roman"/>
                <w:b/>
                <w:color w:val="000000" w:themeColor="text1"/>
                <w:sz w:val="28"/>
                <w:szCs w:val="28"/>
              </w:rPr>
            </w:pPr>
            <w:r w:rsidRPr="00271DC5">
              <w:rPr>
                <w:rFonts w:ascii="Times New Roman" w:hAnsi="Times New Roman"/>
                <w:color w:val="000000" w:themeColor="text1"/>
                <w:sz w:val="28"/>
                <w:szCs w:val="28"/>
              </w:rPr>
              <w:t>Bước 4. Kết nối máy tính với BCS bằng cáp Ethernet</w:t>
            </w:r>
          </w:p>
        </w:tc>
        <w:tc>
          <w:tcPr>
            <w:tcW w:w="965" w:type="dxa"/>
            <w:gridSpan w:val="2"/>
          </w:tcPr>
          <w:p w14:paraId="095D618A" w14:textId="77777777" w:rsidR="00271DC5" w:rsidRPr="00271DC5" w:rsidRDefault="00271DC5" w:rsidP="00271DC5">
            <w:pPr>
              <w:tabs>
                <w:tab w:val="left" w:pos="567"/>
              </w:tabs>
              <w:spacing w:after="0" w:line="240" w:lineRule="auto"/>
              <w:ind w:left="-64" w:right="-44"/>
              <w:jc w:val="both"/>
              <w:rPr>
                <w:rFonts w:ascii="Times New Roman" w:hAnsi="Times New Roman"/>
                <w:b/>
                <w:color w:val="000000" w:themeColor="text1"/>
                <w:sz w:val="28"/>
                <w:szCs w:val="28"/>
              </w:rPr>
            </w:pPr>
          </w:p>
        </w:tc>
      </w:tr>
      <w:tr w:rsidR="00271DC5" w:rsidRPr="00271DC5" w14:paraId="3744EC90" w14:textId="77777777" w:rsidTr="006A76F2">
        <w:tc>
          <w:tcPr>
            <w:tcW w:w="1435" w:type="dxa"/>
          </w:tcPr>
          <w:p w14:paraId="7F5A537A" w14:textId="77777777" w:rsidR="00271DC5" w:rsidRPr="00271DC5" w:rsidRDefault="00271DC5" w:rsidP="00271DC5">
            <w:pPr>
              <w:tabs>
                <w:tab w:val="left" w:pos="567"/>
              </w:tabs>
              <w:spacing w:after="120" w:line="240" w:lineRule="auto"/>
              <w:ind w:right="136"/>
              <w:jc w:val="both"/>
              <w:rPr>
                <w:rFonts w:ascii="Times New Roman" w:hAnsi="Times New Roman"/>
                <w:b/>
                <w:color w:val="000000" w:themeColor="text1"/>
                <w:sz w:val="28"/>
                <w:szCs w:val="28"/>
              </w:rPr>
            </w:pPr>
          </w:p>
        </w:tc>
        <w:tc>
          <w:tcPr>
            <w:tcW w:w="6595" w:type="dxa"/>
          </w:tcPr>
          <w:p w14:paraId="59EE8378" w14:textId="77777777" w:rsidR="00271DC5" w:rsidRPr="004603FE" w:rsidRDefault="00271DC5" w:rsidP="00271DC5">
            <w:pPr>
              <w:tabs>
                <w:tab w:val="left" w:pos="567"/>
              </w:tabs>
              <w:spacing w:before="120" w:after="0"/>
              <w:jc w:val="both"/>
              <w:rPr>
                <w:rFonts w:ascii="Times New Roman" w:hAnsi="Times New Roman"/>
                <w:b/>
                <w:color w:val="000000" w:themeColor="text1"/>
                <w:sz w:val="28"/>
                <w:szCs w:val="28"/>
              </w:rPr>
            </w:pPr>
            <w:r w:rsidRPr="004603FE">
              <w:rPr>
                <w:rFonts w:ascii="Times New Roman" w:hAnsi="Times New Roman"/>
                <w:b/>
                <w:color w:val="000000" w:themeColor="text1"/>
                <w:sz w:val="28"/>
                <w:szCs w:val="28"/>
              </w:rPr>
              <w:t>B. CẤU HÌNH THAM SỐ HOẠT ĐỘNG</w:t>
            </w:r>
          </w:p>
          <w:p w14:paraId="2E367234" w14:textId="77777777" w:rsidR="00271DC5" w:rsidRPr="004603FE" w:rsidRDefault="00271DC5" w:rsidP="00271DC5">
            <w:pPr>
              <w:tabs>
                <w:tab w:val="left" w:pos="567"/>
              </w:tabs>
              <w:spacing w:before="120" w:after="0"/>
              <w:jc w:val="both"/>
              <w:rPr>
                <w:rFonts w:ascii="Times New Roman" w:hAnsi="Times New Roman"/>
                <w:bCs/>
                <w:color w:val="000000" w:themeColor="text1"/>
                <w:sz w:val="28"/>
                <w:szCs w:val="28"/>
              </w:rPr>
            </w:pPr>
            <w:r w:rsidRPr="004603FE">
              <w:rPr>
                <w:rFonts w:ascii="Times New Roman" w:hAnsi="Times New Roman"/>
                <w:bCs/>
                <w:color w:val="000000" w:themeColor="text1"/>
                <w:sz w:val="28"/>
                <w:szCs w:val="28"/>
              </w:rPr>
              <w:t>1. Tham số hệ thống</w:t>
            </w:r>
          </w:p>
          <w:p w14:paraId="79C80609" w14:textId="77777777" w:rsidR="00271DC5" w:rsidRPr="00271DC5" w:rsidRDefault="00271DC5" w:rsidP="00271DC5">
            <w:pPr>
              <w:tabs>
                <w:tab w:val="left" w:pos="567"/>
              </w:tabs>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Tham số hệ thống gồm các tham số đặc trưng cho thiết bị (trạm), không bị ảnh hưởng bởi tham số kênh truyền.</w:t>
            </w:r>
          </w:p>
          <w:p w14:paraId="099C7C9C" w14:textId="77777777" w:rsidR="00271DC5" w:rsidRPr="00271DC5" w:rsidRDefault="00271DC5" w:rsidP="00271DC5">
            <w:pPr>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Các tham số hệ thống gồm:</w:t>
            </w:r>
          </w:p>
          <w:p w14:paraId="53653188" w14:textId="77777777" w:rsidR="00271DC5" w:rsidRPr="00271DC5" w:rsidRDefault="00271DC5" w:rsidP="00271DC5">
            <w:pPr>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Thuộc tính trạm: Master/Slave</w:t>
            </w:r>
          </w:p>
          <w:p w14:paraId="6C2A0578" w14:textId="77777777" w:rsidR="00271DC5" w:rsidRPr="00271DC5" w:rsidRDefault="00271DC5" w:rsidP="00271DC5">
            <w:pPr>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Thích nghi công suất: Bật/tắt chế độ thích nghi công suất. Chỉ thiết lập khi thuộc tính của trạm là Master và chế độ tần số cố định (không nhảy tần).</w:t>
            </w:r>
          </w:p>
          <w:p w14:paraId="2320CF59" w14:textId="77777777" w:rsidR="00271DC5" w:rsidRPr="00271DC5" w:rsidRDefault="00271DC5" w:rsidP="00271DC5">
            <w:pPr>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Công suất phát: Thấp/cao/trung bình/thủ công</w:t>
            </w:r>
          </w:p>
          <w:p w14:paraId="3CBF3B76" w14:textId="77777777" w:rsidR="00271DC5" w:rsidRPr="00271DC5" w:rsidRDefault="00271DC5" w:rsidP="00271DC5">
            <w:pPr>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pacing w:val="-4"/>
                <w:sz w:val="28"/>
                <w:szCs w:val="28"/>
              </w:rPr>
              <w:lastRenderedPageBreak/>
              <w:t>- Mức công suất phát: Giá trị công suất phát (dBm). Chỉ thiết lập được khi chọn công suất phát thủ công (chọn ở chế độ “Thủ công</w:t>
            </w:r>
            <w:r w:rsidRPr="00271DC5">
              <w:rPr>
                <w:rFonts w:ascii="Times New Roman" w:hAnsi="Times New Roman"/>
                <w:color w:val="000000" w:themeColor="text1"/>
                <w:sz w:val="28"/>
                <w:szCs w:val="28"/>
              </w:rPr>
              <w:t>”</w:t>
            </w:r>
          </w:p>
          <w:p w14:paraId="0F58E534" w14:textId="77777777" w:rsidR="00271DC5" w:rsidRPr="004603FE" w:rsidRDefault="00271DC5" w:rsidP="00271DC5">
            <w:pPr>
              <w:tabs>
                <w:tab w:val="left" w:pos="567"/>
              </w:tabs>
              <w:spacing w:after="0" w:line="240" w:lineRule="auto"/>
              <w:jc w:val="both"/>
              <w:rPr>
                <w:rFonts w:ascii="Times New Roman" w:hAnsi="Times New Roman"/>
                <w:bCs/>
                <w:color w:val="000000" w:themeColor="text1"/>
                <w:sz w:val="28"/>
                <w:szCs w:val="28"/>
              </w:rPr>
            </w:pPr>
            <w:r w:rsidRPr="004603FE">
              <w:rPr>
                <w:rFonts w:ascii="Times New Roman" w:hAnsi="Times New Roman"/>
                <w:bCs/>
                <w:color w:val="000000" w:themeColor="text1"/>
                <w:sz w:val="28"/>
                <w:szCs w:val="28"/>
              </w:rPr>
              <w:t>2. Tham số kênh truyền</w:t>
            </w:r>
          </w:p>
          <w:p w14:paraId="47417272" w14:textId="1FB2CC65" w:rsidR="00271DC5" w:rsidRPr="00271DC5" w:rsidRDefault="00271DC5" w:rsidP="00271DC5">
            <w:pPr>
              <w:tabs>
                <w:tab w:val="left" w:pos="567"/>
              </w:tabs>
              <w:spacing w:after="0" w:line="240" w:lineRule="auto"/>
              <w:jc w:val="both"/>
              <w:rPr>
                <w:rFonts w:ascii="Times New Roman" w:hAnsi="Times New Roman"/>
                <w:color w:val="000000" w:themeColor="text1"/>
                <w:spacing w:val="-4"/>
                <w:sz w:val="28"/>
                <w:szCs w:val="28"/>
              </w:rPr>
            </w:pPr>
            <w:r w:rsidRPr="00271DC5">
              <w:rPr>
                <w:rFonts w:ascii="Times New Roman" w:hAnsi="Times New Roman"/>
                <w:color w:val="000000" w:themeColor="text1"/>
                <w:spacing w:val="-4"/>
                <w:sz w:val="28"/>
                <w:szCs w:val="28"/>
              </w:rPr>
              <w:t>Tham số kênh truyền gồm các tham số đặc trưng tín hiệu vô tuyến. Tùy theo điều kiện kênh truyền, yêu cầu chiến thuật người dùng có thể chọn tham số kênh truyền phù hợp.</w:t>
            </w:r>
          </w:p>
        </w:tc>
        <w:tc>
          <w:tcPr>
            <w:tcW w:w="965" w:type="dxa"/>
            <w:gridSpan w:val="2"/>
          </w:tcPr>
          <w:p w14:paraId="34D05475" w14:textId="77777777" w:rsidR="00271DC5" w:rsidRPr="00271DC5" w:rsidRDefault="00271DC5" w:rsidP="00271DC5">
            <w:pPr>
              <w:tabs>
                <w:tab w:val="left" w:pos="567"/>
              </w:tabs>
              <w:spacing w:after="120" w:line="240" w:lineRule="auto"/>
              <w:ind w:right="136"/>
              <w:jc w:val="both"/>
              <w:rPr>
                <w:rFonts w:ascii="Times New Roman" w:hAnsi="Times New Roman"/>
                <w:b/>
                <w:color w:val="000000" w:themeColor="text1"/>
                <w:sz w:val="28"/>
                <w:szCs w:val="28"/>
              </w:rPr>
            </w:pPr>
          </w:p>
        </w:tc>
      </w:tr>
      <w:tr w:rsidR="00271DC5" w:rsidRPr="00271DC5" w14:paraId="741024C7" w14:textId="77777777" w:rsidTr="006A76F2">
        <w:tc>
          <w:tcPr>
            <w:tcW w:w="1435" w:type="dxa"/>
          </w:tcPr>
          <w:p w14:paraId="20F41CAF" w14:textId="77777777" w:rsidR="00271DC5" w:rsidRPr="00271DC5" w:rsidRDefault="00271DC5" w:rsidP="00271DC5">
            <w:pPr>
              <w:tabs>
                <w:tab w:val="left" w:pos="567"/>
              </w:tabs>
              <w:spacing w:after="120" w:line="240" w:lineRule="auto"/>
              <w:ind w:right="136"/>
              <w:jc w:val="both"/>
              <w:rPr>
                <w:rFonts w:ascii="Times New Roman" w:hAnsi="Times New Roman"/>
                <w:b/>
                <w:color w:val="000000" w:themeColor="text1"/>
                <w:sz w:val="28"/>
                <w:szCs w:val="28"/>
              </w:rPr>
            </w:pPr>
          </w:p>
        </w:tc>
        <w:tc>
          <w:tcPr>
            <w:tcW w:w="6595" w:type="dxa"/>
          </w:tcPr>
          <w:p w14:paraId="5C6F6CFF" w14:textId="12C3F485" w:rsidR="00271DC5" w:rsidRPr="004603FE" w:rsidRDefault="00271DC5" w:rsidP="004603FE">
            <w:pPr>
              <w:spacing w:before="120" w:after="0"/>
              <w:jc w:val="both"/>
              <w:rPr>
                <w:rFonts w:ascii="Times New Roman" w:hAnsi="Times New Roman"/>
                <w:b/>
                <w:iCs/>
                <w:color w:val="000000" w:themeColor="text1"/>
                <w:sz w:val="28"/>
                <w:szCs w:val="28"/>
              </w:rPr>
            </w:pPr>
            <w:r w:rsidRPr="004603FE">
              <w:rPr>
                <w:rFonts w:ascii="Times New Roman" w:hAnsi="Times New Roman"/>
                <w:b/>
                <w:iCs/>
                <w:color w:val="000000" w:themeColor="text1"/>
                <w:sz w:val="28"/>
                <w:szCs w:val="28"/>
              </w:rPr>
              <w:t>C. CẤU HÌNH ĐIỀU HƯỚNG ANTEN</w:t>
            </w:r>
          </w:p>
          <w:p w14:paraId="39B55B76" w14:textId="09CE2EB2" w:rsidR="00271DC5" w:rsidRPr="004603FE" w:rsidRDefault="004603FE" w:rsidP="00271DC5">
            <w:pPr>
              <w:tabs>
                <w:tab w:val="left" w:pos="567"/>
              </w:tabs>
              <w:spacing w:before="120" w:after="0"/>
              <w:jc w:val="both"/>
              <w:rPr>
                <w:rFonts w:ascii="Times New Roman" w:hAnsi="Times New Roman"/>
                <w:bCs/>
                <w:color w:val="000000" w:themeColor="text1"/>
                <w:sz w:val="28"/>
                <w:szCs w:val="28"/>
              </w:rPr>
            </w:pPr>
            <w:r>
              <w:rPr>
                <w:rFonts w:ascii="Times New Roman" w:hAnsi="Times New Roman"/>
                <w:bCs/>
                <w:color w:val="000000" w:themeColor="text1"/>
                <w:sz w:val="28"/>
                <w:szCs w:val="28"/>
                <w:lang w:val="vi-VN"/>
              </w:rPr>
              <w:t xml:space="preserve">* </w:t>
            </w:r>
            <w:r w:rsidR="00271DC5" w:rsidRPr="004603FE">
              <w:rPr>
                <w:rFonts w:ascii="Times New Roman" w:hAnsi="Times New Roman"/>
                <w:bCs/>
                <w:color w:val="000000" w:themeColor="text1"/>
                <w:sz w:val="28"/>
                <w:szCs w:val="28"/>
              </w:rPr>
              <w:t>Quy trình điều khiển hướng anten</w:t>
            </w:r>
          </w:p>
          <w:p w14:paraId="7D829C20" w14:textId="77777777" w:rsidR="00271DC5" w:rsidRPr="004603FE" w:rsidRDefault="00271DC5" w:rsidP="00271DC5">
            <w:pPr>
              <w:spacing w:before="120" w:after="0"/>
              <w:jc w:val="both"/>
              <w:rPr>
                <w:rFonts w:ascii="Times New Roman" w:hAnsi="Times New Roman"/>
                <w:color w:val="000000" w:themeColor="text1"/>
                <w:spacing w:val="-4"/>
                <w:sz w:val="28"/>
                <w:szCs w:val="28"/>
              </w:rPr>
            </w:pPr>
            <w:r w:rsidRPr="004603FE">
              <w:rPr>
                <w:rFonts w:ascii="Times New Roman" w:hAnsi="Times New Roman"/>
                <w:color w:val="000000" w:themeColor="text1"/>
                <w:spacing w:val="-4"/>
                <w:sz w:val="28"/>
                <w:szCs w:val="28"/>
              </w:rPr>
              <w:t>Để hai trạm có thể liên lạc tốt với nhau, anten hai trạm cần được điều hướng nhìn thẳng vào nhau. Tùy theo không gian và vị trí triển khai, có thể điều khiển hướng anten theo 3 cách sau:</w:t>
            </w:r>
          </w:p>
          <w:p w14:paraId="16AC64CC" w14:textId="77777777" w:rsidR="00271DC5" w:rsidRPr="004603FE" w:rsidRDefault="00271DC5" w:rsidP="00271DC5">
            <w:pPr>
              <w:spacing w:before="120" w:after="0"/>
              <w:jc w:val="both"/>
              <w:rPr>
                <w:rFonts w:ascii="Times New Roman" w:hAnsi="Times New Roman"/>
                <w:bCs/>
                <w:iCs/>
                <w:noProof/>
                <w:color w:val="000000" w:themeColor="text1"/>
                <w:sz w:val="28"/>
                <w:szCs w:val="28"/>
              </w:rPr>
            </w:pPr>
            <w:r w:rsidRPr="004603FE">
              <w:rPr>
                <w:rFonts w:ascii="Times New Roman" w:hAnsi="Times New Roman"/>
                <w:bCs/>
                <w:iCs/>
                <w:noProof/>
                <w:color w:val="000000" w:themeColor="text1"/>
                <w:sz w:val="28"/>
                <w:szCs w:val="28"/>
              </w:rPr>
              <w:t>Cách 1: Điều hướng anten  thủ công</w:t>
            </w:r>
          </w:p>
          <w:p w14:paraId="6EA3B29C"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Bước 1: Đặt 2 trạm phát chế độ liên lạc tốt nhất (mức công suất mức thấp (tương ứng 29 dBm), chế độ tần số cố định, điều chế BPSK, băng thông 5 MHz);</w:t>
            </w:r>
          </w:p>
          <w:p w14:paraId="1907F5F9"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Bước 2: Bật bộ điều khiển anten, nhập góc phương vị và góc nâng vào cửa sổ “Thiết lập anten”;</w:t>
            </w:r>
          </w:p>
          <w:p w14:paraId="61740921"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Bước 3: Hiệu chỉnh góc anten hai bên đến khi hai bên thu được tín hiệu có SNR tốt nhất thì dừng lại;</w:t>
            </w:r>
          </w:p>
          <w:p w14:paraId="7A490966" w14:textId="17E46DEB" w:rsidR="00271DC5" w:rsidRPr="004603FE" w:rsidRDefault="00271DC5" w:rsidP="004603FE">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Bước 4: Chọn chế độ thích nghi công suất để tìm mức công suất tốt nhất cho hai trạm ứng</w:t>
            </w:r>
            <w:r w:rsidR="004603FE">
              <w:rPr>
                <w:rFonts w:ascii="Times New Roman" w:hAnsi="Times New Roman"/>
                <w:noProof/>
                <w:color w:val="000000" w:themeColor="text1"/>
                <w:sz w:val="28"/>
                <w:szCs w:val="28"/>
              </w:rPr>
              <w:t xml:space="preserve"> với chế độ hoạt động hiện tại</w:t>
            </w:r>
          </w:p>
          <w:p w14:paraId="5EFA979F" w14:textId="77777777" w:rsidR="00271DC5" w:rsidRPr="004603FE" w:rsidRDefault="00271DC5" w:rsidP="00271DC5">
            <w:pPr>
              <w:spacing w:before="120" w:after="0"/>
              <w:rPr>
                <w:rFonts w:ascii="Times New Roman" w:hAnsi="Times New Roman"/>
                <w:bCs/>
                <w:iCs/>
                <w:noProof/>
                <w:color w:val="000000" w:themeColor="text1"/>
                <w:sz w:val="28"/>
                <w:szCs w:val="28"/>
              </w:rPr>
            </w:pPr>
            <w:r w:rsidRPr="004603FE">
              <w:rPr>
                <w:rFonts w:ascii="Times New Roman" w:hAnsi="Times New Roman"/>
                <w:bCs/>
                <w:iCs/>
                <w:noProof/>
                <w:color w:val="000000" w:themeColor="text1"/>
                <w:sz w:val="28"/>
                <w:szCs w:val="28"/>
              </w:rPr>
              <w:t>Cách 2: Điều hướng anten tự động</w:t>
            </w:r>
          </w:p>
          <w:p w14:paraId="4E979B7B"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Bước 1: Đặt 2 trạm phát chế độ liên lạc tốt nhất (mức công suất mức thấp tương ứng 29 dBm, chế độ tần số cố định, điều chế BPSK, băng thông 5 MHz)</w:t>
            </w:r>
          </w:p>
          <w:p w14:paraId="2934AD07" w14:textId="4F9E0960"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Bước 2: Nhập tọa độ vị trí anten 2 trạm trên c</w:t>
            </w:r>
            <w:r w:rsidR="00446F08">
              <w:rPr>
                <w:rFonts w:ascii="Times New Roman" w:hAnsi="Times New Roman"/>
                <w:color w:val="000000" w:themeColor="text1"/>
                <w:sz w:val="28"/>
                <w:szCs w:val="28"/>
              </w:rPr>
              <w:t>ửa sổ “Tự động hiệu chỉnh anten</w:t>
            </w:r>
            <w:r w:rsidRPr="00271DC5">
              <w:rPr>
                <w:rFonts w:ascii="Times New Roman" w:hAnsi="Times New Roman"/>
                <w:color w:val="000000" w:themeColor="text1"/>
                <w:sz w:val="28"/>
                <w:szCs w:val="28"/>
              </w:rPr>
              <w:t>”</w:t>
            </w:r>
          </w:p>
          <w:p w14:paraId="64DEBC3C"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Bước 3: Bật bộ điều khiển anten</w:t>
            </w:r>
          </w:p>
          <w:p w14:paraId="4FE829B4"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Bước 4: Quay anten hai trạm cùng về hướng chính bắc và đặt góc nâng về 0 độ (có thể dùng la bàn hoặc thiết bị định hướng khác nếu có).</w:t>
            </w:r>
          </w:p>
          <w:p w14:paraId="1894CB6A"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lastRenderedPageBreak/>
              <w:t>- Bước 5: Chọn “Tự hiệu chỉnh” ở cả hai hệ thống để hai trạm bắt đầu quá trình tự động điều hướng anten.</w:t>
            </w:r>
            <w:del w:id="4" w:author="Admin M1" w:date="2023-05-26T15:09:00Z">
              <w:r w:rsidRPr="00271DC5" w:rsidDel="002F1044">
                <w:rPr>
                  <w:rFonts w:ascii="Times New Roman" w:hAnsi="Times New Roman"/>
                  <w:color w:val="000000" w:themeColor="text1"/>
                  <w:sz w:val="28"/>
                  <w:szCs w:val="28"/>
                </w:rPr>
                <w:delText xml:space="preserve">; </w:delText>
              </w:r>
            </w:del>
          </w:p>
          <w:p w14:paraId="1F4C6000"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Bước 6: Sau khi điều hướng anten hoàn thành (sau khoảng thời gian từ 45-60 phút), 2 trạm đã liên lạc được với nhau có thể chọn thích nghi công suất để tìm được mức công suất tốt nhất ứng với mỗi loại chế độ hoạt động. Có thể </w:t>
            </w:r>
            <w:r w:rsidRPr="00271DC5">
              <w:rPr>
                <w:rFonts w:ascii="Times New Roman" w:hAnsi="Times New Roman"/>
                <w:color w:val="000000" w:themeColor="text1"/>
                <w:sz w:val="28"/>
                <w:szCs w:val="28"/>
                <w:lang w:val="vi-VN"/>
              </w:rPr>
              <w:t>C</w:t>
            </w:r>
            <w:r w:rsidRPr="00271DC5">
              <w:rPr>
                <w:rFonts w:ascii="Times New Roman" w:hAnsi="Times New Roman"/>
                <w:color w:val="000000" w:themeColor="text1"/>
                <w:sz w:val="28"/>
                <w:szCs w:val="28"/>
              </w:rPr>
              <w:t>họn “tinh chỉnh” để điều chỉnh hướng anten chính xác nhất (thời gian tinh chỉnh khoảng 30 phút).</w:t>
            </w:r>
          </w:p>
          <w:p w14:paraId="500BA635" w14:textId="77777777" w:rsidR="00271DC5" w:rsidRPr="004603FE" w:rsidRDefault="00271DC5" w:rsidP="00271DC5">
            <w:pPr>
              <w:spacing w:before="120" w:after="0"/>
              <w:rPr>
                <w:rFonts w:ascii="Times New Roman" w:hAnsi="Times New Roman"/>
                <w:bCs/>
                <w:iCs/>
                <w:noProof/>
                <w:color w:val="000000" w:themeColor="text1"/>
                <w:sz w:val="28"/>
                <w:szCs w:val="28"/>
              </w:rPr>
            </w:pPr>
            <w:r w:rsidRPr="004603FE">
              <w:rPr>
                <w:rFonts w:ascii="Times New Roman" w:hAnsi="Times New Roman"/>
                <w:bCs/>
                <w:iCs/>
                <w:noProof/>
                <w:color w:val="000000" w:themeColor="text1"/>
                <w:sz w:val="28"/>
                <w:szCs w:val="28"/>
              </w:rPr>
              <w:t>Cách 3: Tinh chỉnh anten  tự động</w:t>
            </w:r>
          </w:p>
          <w:p w14:paraId="69F420A9" w14:textId="77777777" w:rsidR="00271DC5" w:rsidRPr="004603FE" w:rsidRDefault="00271DC5" w:rsidP="00271DC5">
            <w:pPr>
              <w:spacing w:before="120" w:after="0"/>
              <w:rPr>
                <w:rFonts w:ascii="Times New Roman" w:hAnsi="Times New Roman"/>
                <w:color w:val="000000" w:themeColor="text1"/>
                <w:spacing w:val="-6"/>
                <w:sz w:val="28"/>
                <w:szCs w:val="28"/>
              </w:rPr>
            </w:pPr>
            <w:r w:rsidRPr="00271DC5">
              <w:rPr>
                <w:rFonts w:ascii="Times New Roman" w:hAnsi="Times New Roman"/>
                <w:color w:val="000000" w:themeColor="text1"/>
                <w:sz w:val="28"/>
                <w:szCs w:val="28"/>
              </w:rPr>
              <w:t xml:space="preserve"> </w:t>
            </w:r>
            <w:r w:rsidRPr="004603FE">
              <w:rPr>
                <w:rFonts w:ascii="Times New Roman" w:hAnsi="Times New Roman"/>
                <w:color w:val="000000" w:themeColor="text1"/>
                <w:spacing w:val="-6"/>
                <w:sz w:val="28"/>
                <w:szCs w:val="28"/>
              </w:rPr>
              <w:t>Sử dụng cách này khi 2 trạm đã liên lạc được với nhau, khi chất lượng liên lạc kém, SNR hai trạm ở mức từ 7 dB trở lên, ưu tiên dùng chế độ tần số cố định, điều chế BPSK, 5 MHz)</w:t>
            </w:r>
          </w:p>
          <w:p w14:paraId="5595D254" w14:textId="77777777" w:rsidR="00271DC5" w:rsidRPr="004603FE" w:rsidRDefault="00271DC5" w:rsidP="00271DC5">
            <w:pPr>
              <w:spacing w:before="120" w:after="0"/>
              <w:rPr>
                <w:rFonts w:ascii="Times New Roman" w:hAnsi="Times New Roman"/>
                <w:color w:val="000000" w:themeColor="text1"/>
                <w:spacing w:val="-6"/>
                <w:sz w:val="28"/>
                <w:szCs w:val="28"/>
              </w:rPr>
            </w:pPr>
            <w:r w:rsidRPr="00271DC5">
              <w:rPr>
                <w:rFonts w:ascii="Times New Roman" w:hAnsi="Times New Roman"/>
                <w:color w:val="000000" w:themeColor="text1"/>
                <w:sz w:val="28"/>
                <w:szCs w:val="28"/>
              </w:rPr>
              <w:t xml:space="preserve"> </w:t>
            </w:r>
            <w:r w:rsidRPr="004603FE">
              <w:rPr>
                <w:rFonts w:ascii="Times New Roman" w:hAnsi="Times New Roman"/>
                <w:color w:val="000000" w:themeColor="text1"/>
                <w:spacing w:val="-6"/>
                <w:sz w:val="28"/>
                <w:szCs w:val="28"/>
              </w:rPr>
              <w:t>Chức năng này sẽ thực hiện tinh chỉnh xung quanh vị trí hiện tại với dải quét góc phương vị là ± 13 độ, góc nâng là ± 6 độ.</w:t>
            </w:r>
          </w:p>
          <w:p w14:paraId="6FB2BFAC"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Bước 1: Đặt 2 trạm phát chế độ liên lạc tốt nhất (mức công suất mức Thấp tương ứng 29 dBm (hoặc mức công suất tốt nhất sau quá trình thích nghi công suất), chế độ tần số cố định, điều chế BPSK, băng thông 5MHz)</w:t>
            </w:r>
          </w:p>
          <w:p w14:paraId="37701D8D"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Bước 2: Bật bộ điều khiển anten</w:t>
            </w:r>
          </w:p>
          <w:p w14:paraId="632A6BA2"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Bước 3: Dùng thiết lập anten để quay anten hai trạm xung quanh vị trí hiện tại để hai trạm thu được SNR ở mức trên 7</w:t>
            </w:r>
          </w:p>
          <w:p w14:paraId="6D7015A4" w14:textId="77777777" w:rsidR="00271DC5" w:rsidRPr="004603FE" w:rsidRDefault="00271DC5" w:rsidP="00271DC5">
            <w:pPr>
              <w:tabs>
                <w:tab w:val="left" w:pos="360"/>
              </w:tabs>
              <w:spacing w:before="120" w:after="0"/>
              <w:contextualSpacing/>
              <w:jc w:val="both"/>
              <w:rPr>
                <w:rFonts w:ascii="Times New Roman" w:hAnsi="Times New Roman"/>
                <w:color w:val="000000" w:themeColor="text1"/>
                <w:spacing w:val="-6"/>
                <w:sz w:val="28"/>
                <w:szCs w:val="28"/>
              </w:rPr>
            </w:pPr>
            <w:r w:rsidRPr="004603FE">
              <w:rPr>
                <w:rFonts w:ascii="Times New Roman" w:hAnsi="Times New Roman"/>
                <w:color w:val="000000" w:themeColor="text1"/>
                <w:spacing w:val="-6"/>
                <w:sz w:val="28"/>
                <w:szCs w:val="28"/>
              </w:rPr>
              <w:t>- Bước 4: Chọn “Tinh chỉnh” ở cả hai hệ thống hoặc chỉ ở bên trạm Master để 2 trạm bắt đầu quá trình tinh chỉnh hướng anten</w:t>
            </w:r>
          </w:p>
          <w:p w14:paraId="7FFB3514"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lang w:val="vi-VN"/>
              </w:rPr>
            </w:pPr>
            <w:r w:rsidRPr="00271DC5">
              <w:rPr>
                <w:rFonts w:ascii="Times New Roman" w:hAnsi="Times New Roman"/>
                <w:color w:val="000000" w:themeColor="text1"/>
                <w:sz w:val="28"/>
                <w:szCs w:val="28"/>
              </w:rPr>
              <w:t>- Bước 5: Sau khi tinh chỉnh hướng anten hoàn thành (sau thời gian khoảng 30 phút), 2 trạm đã liên lạc được với nhau có thể chọn thích nghi công suất để tìm được mức công suất tốt nhất ứng với mỗi loại chế độ hoạt động</w:t>
            </w:r>
            <w:r w:rsidRPr="00271DC5">
              <w:rPr>
                <w:rFonts w:ascii="Times New Roman" w:hAnsi="Times New Roman"/>
                <w:color w:val="000000" w:themeColor="text1"/>
                <w:sz w:val="28"/>
                <w:szCs w:val="28"/>
                <w:lang w:val="vi-VN"/>
              </w:rPr>
              <w:t>)</w:t>
            </w:r>
          </w:p>
          <w:p w14:paraId="4FFD31ED" w14:textId="63302DE2" w:rsidR="00271DC5" w:rsidRPr="00271DC5" w:rsidRDefault="00271DC5" w:rsidP="00271DC5">
            <w:pPr>
              <w:tabs>
                <w:tab w:val="left" w:pos="567"/>
              </w:tabs>
              <w:spacing w:before="120" w:after="0"/>
              <w:jc w:val="both"/>
              <w:rPr>
                <w:rFonts w:ascii="Times New Roman" w:hAnsi="Times New Roman"/>
                <w:color w:val="000000" w:themeColor="text1"/>
                <w:sz w:val="28"/>
                <w:szCs w:val="28"/>
              </w:rPr>
            </w:pPr>
            <w:r w:rsidRPr="004603FE">
              <w:rPr>
                <w:rFonts w:ascii="Times New Roman" w:hAnsi="Times New Roman"/>
                <w:bCs/>
                <w:color w:val="000000" w:themeColor="text1"/>
                <w:sz w:val="28"/>
                <w:szCs w:val="28"/>
                <w:u w:val="single"/>
              </w:rPr>
              <w:t>Lưu ý:</w:t>
            </w:r>
            <w:r w:rsidRPr="004603FE">
              <w:rPr>
                <w:rFonts w:ascii="Times New Roman" w:hAnsi="Times New Roman"/>
                <w:color w:val="000000" w:themeColor="text1"/>
                <w:sz w:val="28"/>
                <w:szCs w:val="28"/>
              </w:rPr>
              <w:t xml:space="preserve"> </w:t>
            </w:r>
            <w:r w:rsidRPr="004603FE">
              <w:rPr>
                <w:rFonts w:ascii="Times New Roman" w:hAnsi="Times New Roman"/>
                <w:iCs/>
                <w:color w:val="000000" w:themeColor="text1"/>
                <w:sz w:val="28"/>
                <w:szCs w:val="28"/>
              </w:rPr>
              <w:t>đối</w:t>
            </w:r>
            <w:r w:rsidRPr="00271DC5">
              <w:rPr>
                <w:rFonts w:ascii="Times New Roman" w:hAnsi="Times New Roman"/>
                <w:iCs/>
                <w:color w:val="000000" w:themeColor="text1"/>
                <w:sz w:val="28"/>
                <w:szCs w:val="28"/>
              </w:rPr>
              <w:t xml:space="preserve"> với trường hợp đặc biệt có thể sử dụng điều chỉnh thủ công kết hợp tinh chỉnh, khi anten hai trạm hướng về phía nhau thì góc phương vị và góc ngẩng nên ở gần vị trí 0 độ. Sau đó, thực hiện quay anten thủ công để hai trạm thu được mức SNR trên 7 rồi dùng chức năng tinh chỉnh để điều hướng anten chọn vị trí tốt nhất. Sau khi điều hướng anten thành </w:t>
            </w:r>
            <w:r w:rsidRPr="00271DC5">
              <w:rPr>
                <w:rFonts w:ascii="Times New Roman" w:hAnsi="Times New Roman"/>
                <w:iCs/>
                <w:color w:val="000000" w:themeColor="text1"/>
                <w:sz w:val="28"/>
                <w:szCs w:val="28"/>
              </w:rPr>
              <w:lastRenderedPageBreak/>
              <w:t>công, hai trạm đã liên lạc tốt với nhau, chọn tắt bộ điều khiển anten để khóa vị trí góc quay anten</w:t>
            </w:r>
          </w:p>
        </w:tc>
        <w:tc>
          <w:tcPr>
            <w:tcW w:w="965" w:type="dxa"/>
            <w:gridSpan w:val="2"/>
          </w:tcPr>
          <w:p w14:paraId="3F712E75" w14:textId="77777777" w:rsidR="00271DC5" w:rsidRPr="00271DC5" w:rsidRDefault="00271DC5" w:rsidP="00271DC5">
            <w:pPr>
              <w:tabs>
                <w:tab w:val="left" w:pos="567"/>
              </w:tabs>
              <w:spacing w:after="120" w:line="240" w:lineRule="auto"/>
              <w:ind w:right="136"/>
              <w:jc w:val="both"/>
              <w:rPr>
                <w:rFonts w:ascii="Times New Roman" w:hAnsi="Times New Roman"/>
                <w:b/>
                <w:color w:val="000000" w:themeColor="text1"/>
                <w:sz w:val="28"/>
                <w:szCs w:val="28"/>
              </w:rPr>
            </w:pPr>
          </w:p>
        </w:tc>
      </w:tr>
      <w:tr w:rsidR="00271DC5" w:rsidRPr="00271DC5" w14:paraId="06314C14" w14:textId="77777777" w:rsidTr="006A76F2">
        <w:tc>
          <w:tcPr>
            <w:tcW w:w="1435" w:type="dxa"/>
          </w:tcPr>
          <w:p w14:paraId="15C2D616" w14:textId="77777777" w:rsidR="00271DC5" w:rsidRPr="00271DC5" w:rsidRDefault="00271DC5" w:rsidP="00271DC5">
            <w:pPr>
              <w:tabs>
                <w:tab w:val="left" w:pos="567"/>
              </w:tabs>
              <w:spacing w:after="120" w:line="240" w:lineRule="auto"/>
              <w:ind w:right="136"/>
              <w:jc w:val="both"/>
              <w:rPr>
                <w:rFonts w:ascii="Times New Roman" w:hAnsi="Times New Roman"/>
                <w:b/>
                <w:color w:val="000000" w:themeColor="text1"/>
                <w:sz w:val="28"/>
                <w:szCs w:val="28"/>
              </w:rPr>
            </w:pPr>
          </w:p>
        </w:tc>
        <w:tc>
          <w:tcPr>
            <w:tcW w:w="6595" w:type="dxa"/>
          </w:tcPr>
          <w:p w14:paraId="58866B20" w14:textId="77777777" w:rsidR="00271DC5" w:rsidRPr="004603FE" w:rsidRDefault="00271DC5" w:rsidP="00271DC5">
            <w:pPr>
              <w:pStyle w:val="Headings3"/>
              <w:numPr>
                <w:ilvl w:val="0"/>
                <w:numId w:val="0"/>
              </w:numPr>
              <w:wordWrap/>
              <w:spacing w:before="120" w:line="276" w:lineRule="auto"/>
              <w:jc w:val="both"/>
              <w:rPr>
                <w:rFonts w:ascii="Times New Roman" w:hAnsi="Times New Roman" w:cs="Times New Roman"/>
                <w:b/>
                <w:color w:val="000000" w:themeColor="text1"/>
                <w:sz w:val="28"/>
                <w:szCs w:val="28"/>
              </w:rPr>
            </w:pPr>
            <w:bookmarkStart w:id="5" w:name="_Toc135023598"/>
            <w:r w:rsidRPr="004603FE">
              <w:rPr>
                <w:rFonts w:ascii="Times New Roman" w:hAnsi="Times New Roman" w:cs="Times New Roman"/>
                <w:b/>
                <w:color w:val="000000" w:themeColor="text1"/>
                <w:sz w:val="28"/>
                <w:szCs w:val="28"/>
                <w:lang w:val="en-US"/>
              </w:rPr>
              <w:t>D. CẤU</w:t>
            </w:r>
            <w:r w:rsidRPr="004603FE">
              <w:rPr>
                <w:rFonts w:ascii="Times New Roman" w:hAnsi="Times New Roman" w:cs="Times New Roman"/>
                <w:b/>
                <w:color w:val="000000" w:themeColor="text1"/>
                <w:sz w:val="28"/>
                <w:szCs w:val="28"/>
              </w:rPr>
              <w:t xml:space="preserve"> HÌNH </w:t>
            </w:r>
            <w:r w:rsidRPr="004603FE">
              <w:rPr>
                <w:rFonts w:ascii="Times New Roman" w:hAnsi="Times New Roman" w:cs="Times New Roman"/>
                <w:b/>
                <w:color w:val="000000" w:themeColor="text1"/>
                <w:sz w:val="28"/>
                <w:szCs w:val="28"/>
                <w:lang w:val="en-US"/>
              </w:rPr>
              <w:t>TÍNH NĂNG MỞ RỘNG</w:t>
            </w:r>
            <w:bookmarkEnd w:id="5"/>
          </w:p>
          <w:p w14:paraId="37C89519" w14:textId="77777777" w:rsidR="00271DC5" w:rsidRPr="004603FE" w:rsidRDefault="00271DC5" w:rsidP="00271DC5">
            <w:pPr>
              <w:pStyle w:val="Headings4"/>
              <w:wordWrap/>
              <w:spacing w:before="120" w:line="276" w:lineRule="auto"/>
              <w:jc w:val="both"/>
              <w:rPr>
                <w:rFonts w:ascii="Times New Roman" w:hAnsi="Times New Roman"/>
                <w:b w:val="0"/>
                <w:color w:val="000000" w:themeColor="text1"/>
                <w:sz w:val="28"/>
                <w:szCs w:val="28"/>
                <w:lang w:val="en-US"/>
              </w:rPr>
            </w:pPr>
            <w:bookmarkStart w:id="6" w:name="_Toc135023599"/>
            <w:r w:rsidRPr="004603FE">
              <w:rPr>
                <w:rFonts w:ascii="Times New Roman" w:hAnsi="Times New Roman"/>
                <w:b w:val="0"/>
                <w:color w:val="000000" w:themeColor="text1"/>
                <w:sz w:val="28"/>
                <w:szCs w:val="28"/>
                <w:lang w:val="en-US"/>
              </w:rPr>
              <w:t>1. Cấu hình địa chỉ IP</w:t>
            </w:r>
            <w:bookmarkEnd w:id="6"/>
          </w:p>
          <w:p w14:paraId="250CBE32" w14:textId="77777777" w:rsidR="00271DC5" w:rsidRPr="00271DC5" w:rsidRDefault="00271DC5" w:rsidP="00271DC5">
            <w:pPr>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Mỗi hệ thống VHCR/10G được định danh bởi dải địa chỉ IP và ID. Mỗi dịch vụ được định danh bởi 1 địa chỉ IP riêng. Chi tiết như sau:</w:t>
            </w:r>
          </w:p>
          <w:p w14:paraId="74E93D08"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Địa chỉ IP dịch vụ truyền dữ liệu (gọi </w:t>
            </w:r>
            <w:r w:rsidRPr="00271DC5">
              <w:rPr>
                <w:rFonts w:ascii="Times New Roman" w:hAnsi="Times New Roman"/>
                <w:color w:val="000000" w:themeColor="text1"/>
                <w:sz w:val="28"/>
                <w:szCs w:val="28"/>
                <w:lang w:val="vi-VN"/>
              </w:rPr>
              <w:t>ch</w:t>
            </w:r>
            <w:r w:rsidRPr="00271DC5">
              <w:rPr>
                <w:rFonts w:ascii="Times New Roman" w:hAnsi="Times New Roman"/>
                <w:color w:val="000000" w:themeColor="text1"/>
                <w:sz w:val="28"/>
                <w:szCs w:val="28"/>
              </w:rPr>
              <w:t>ung là địa chỉ IP của BCS). Địa chỉ này dùng để kết nối điều khiển và giám sát hệ thống</w:t>
            </w:r>
          </w:p>
          <w:p w14:paraId="32D756F1"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Địa chỉ dịch vụ thoại công vụ</w:t>
            </w:r>
          </w:p>
          <w:p w14:paraId="0A2F18EC"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Địa chỉ dịch vụ E1 over IP</w:t>
            </w:r>
          </w:p>
          <w:p w14:paraId="4BDBC025" w14:textId="77777777" w:rsidR="00271DC5" w:rsidRPr="004603FE" w:rsidRDefault="00271DC5" w:rsidP="00271DC5">
            <w:pPr>
              <w:pStyle w:val="Headings4"/>
              <w:wordWrap/>
              <w:spacing w:before="120" w:line="276" w:lineRule="auto"/>
              <w:jc w:val="both"/>
              <w:rPr>
                <w:rFonts w:ascii="Times New Roman" w:hAnsi="Times New Roman"/>
                <w:b w:val="0"/>
                <w:color w:val="000000" w:themeColor="text1"/>
                <w:sz w:val="28"/>
                <w:szCs w:val="28"/>
                <w:lang w:eastAsia="en-US"/>
              </w:rPr>
            </w:pPr>
            <w:bookmarkStart w:id="7" w:name="_Toc135023600"/>
            <w:r w:rsidRPr="004603FE">
              <w:rPr>
                <w:rFonts w:ascii="Times New Roman" w:hAnsi="Times New Roman"/>
                <w:b w:val="0"/>
                <w:color w:val="000000" w:themeColor="text1"/>
                <w:sz w:val="28"/>
                <w:szCs w:val="28"/>
                <w:lang w:val="en-US" w:eastAsia="en-US"/>
              </w:rPr>
              <w:t xml:space="preserve">2. </w:t>
            </w:r>
            <w:r w:rsidRPr="004603FE">
              <w:rPr>
                <w:rFonts w:ascii="Times New Roman" w:hAnsi="Times New Roman"/>
                <w:b w:val="0"/>
                <w:color w:val="000000" w:themeColor="text1"/>
                <w:sz w:val="28"/>
                <w:szCs w:val="28"/>
                <w:lang w:eastAsia="en-US"/>
              </w:rPr>
              <w:t>Dịch vụ thoại công vụ</w:t>
            </w:r>
            <w:bookmarkEnd w:id="7"/>
          </w:p>
          <w:p w14:paraId="48671DF0" w14:textId="77777777" w:rsidR="00271DC5" w:rsidRPr="00271DC5" w:rsidRDefault="00271DC5" w:rsidP="00271DC5">
            <w:pPr>
              <w:spacing w:before="120" w:after="0"/>
              <w:jc w:val="both"/>
              <w:rPr>
                <w:rFonts w:ascii="Times New Roman" w:hAnsi="Times New Roman"/>
                <w:color w:val="000000" w:themeColor="text1"/>
                <w:spacing w:val="-6"/>
                <w:sz w:val="28"/>
                <w:szCs w:val="28"/>
              </w:rPr>
            </w:pPr>
            <w:r w:rsidRPr="00271DC5">
              <w:rPr>
                <w:rFonts w:ascii="Times New Roman" w:hAnsi="Times New Roman"/>
                <w:color w:val="000000" w:themeColor="text1"/>
                <w:spacing w:val="-6"/>
                <w:sz w:val="28"/>
                <w:szCs w:val="28"/>
              </w:rPr>
              <w:t>- Thoại công vụ được sử dụng phục vụ cho nhiệm vụ giám sát, trao đổi thông tin cho nhân viên quản lý, vận hành trạm/máy.</w:t>
            </w:r>
          </w:p>
          <w:p w14:paraId="36F45981" w14:textId="0AA6711B" w:rsidR="00271DC5" w:rsidRPr="00271DC5" w:rsidRDefault="00271DC5" w:rsidP="00271DC5">
            <w:pPr>
              <w:spacing w:before="120" w:after="0"/>
              <w:jc w:val="both"/>
              <w:rPr>
                <w:rFonts w:ascii="Times New Roman" w:hAnsi="Times New Roman"/>
                <w:color w:val="000000" w:themeColor="text1"/>
                <w:spacing w:val="-6"/>
                <w:sz w:val="28"/>
                <w:szCs w:val="28"/>
              </w:rPr>
            </w:pPr>
            <w:r w:rsidRPr="00271DC5">
              <w:rPr>
                <w:rFonts w:ascii="Times New Roman" w:hAnsi="Times New Roman"/>
                <w:color w:val="000000" w:themeColor="text1"/>
                <w:spacing w:val="-6"/>
                <w:sz w:val="28"/>
                <w:szCs w:val="28"/>
              </w:rPr>
              <w:t xml:space="preserve">- Sau khi hai trạm thiết lập kết nối được với nhau, người dùng có thể liên lạc trực tiếp giữa 2 trạm thông qua tổ hợp cầm tay đi kèm theo thiết bị. </w:t>
            </w:r>
          </w:p>
          <w:p w14:paraId="571A711E" w14:textId="77777777" w:rsidR="00271DC5" w:rsidRPr="00271DC5" w:rsidRDefault="00271DC5" w:rsidP="00271DC5">
            <w:pPr>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Ý nghĩa các thành phần trên giao diện thoại công vụ:</w:t>
            </w:r>
          </w:p>
          <w:p w14:paraId="2C728223"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(1): Đèn chỉ thị trạng thái kết nối tín hiệu thoại công vụ</w:t>
            </w:r>
          </w:p>
          <w:p w14:paraId="3FF74451" w14:textId="77777777" w:rsidR="00271DC5" w:rsidRPr="004603FE" w:rsidRDefault="00271DC5" w:rsidP="00271DC5">
            <w:pPr>
              <w:tabs>
                <w:tab w:val="left" w:pos="426"/>
              </w:tabs>
              <w:spacing w:before="120" w:after="0"/>
              <w:contextualSpacing/>
              <w:jc w:val="both"/>
              <w:rPr>
                <w:rFonts w:ascii="Times New Roman" w:hAnsi="Times New Roman"/>
                <w:color w:val="000000" w:themeColor="text1"/>
                <w:spacing w:val="-6"/>
                <w:sz w:val="28"/>
                <w:szCs w:val="28"/>
              </w:rPr>
            </w:pPr>
            <w:r w:rsidRPr="004603FE">
              <w:rPr>
                <w:rFonts w:ascii="Times New Roman" w:hAnsi="Times New Roman"/>
                <w:color w:val="000000" w:themeColor="text1"/>
                <w:spacing w:val="-6"/>
                <w:sz w:val="28"/>
                <w:szCs w:val="28"/>
              </w:rPr>
              <w:t xml:space="preserve"> + Màu đỏ: Không có kết nối tới trạm đích, không cho phép gọi</w:t>
            </w:r>
          </w:p>
          <w:p w14:paraId="0C04BBD5" w14:textId="77777777" w:rsidR="00271DC5" w:rsidRPr="00271DC5" w:rsidRDefault="00271DC5" w:rsidP="00271DC5">
            <w:pPr>
              <w:tabs>
                <w:tab w:val="left" w:pos="426"/>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 Màu vàng: Có kết nối tới trạm đích, cho phép gọi</w:t>
            </w:r>
          </w:p>
          <w:p w14:paraId="2CA69D24" w14:textId="77777777" w:rsidR="00271DC5" w:rsidRPr="00271DC5" w:rsidRDefault="00271DC5" w:rsidP="00271DC5">
            <w:pPr>
              <w:tabs>
                <w:tab w:val="left" w:pos="426"/>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 Nháy vàng: Có cuộc gọi đến hoặc cuộc gọi đi</w:t>
            </w:r>
          </w:p>
          <w:p w14:paraId="0EE741DA" w14:textId="77777777" w:rsidR="00271DC5" w:rsidRPr="00271DC5" w:rsidRDefault="00271DC5" w:rsidP="00271DC5">
            <w:pPr>
              <w:tabs>
                <w:tab w:val="left" w:pos="426"/>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 Màu xanh: Đang thực hiện thông thoại với trạm đích.</w:t>
            </w:r>
          </w:p>
          <w:p w14:paraId="58D5FE84"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(2): Địa chỉ trạm đích (ID và IP dịch vụ thoại trạm đích). Khi có cuộc gọi đến sẽ hiển thị IP của trạm gọi đến</w:t>
            </w:r>
          </w:p>
          <w:p w14:paraId="2492023E"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(3): Mức âm lượng thoại hiện tại</w:t>
            </w:r>
          </w:p>
          <w:p w14:paraId="106CDAC5"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(4): Chọn địa chỉ ID đích muốn gọi</w:t>
            </w:r>
          </w:p>
          <w:p w14:paraId="68FF0AC3" w14:textId="77777777" w:rsidR="006A76F2" w:rsidRDefault="006A76F2" w:rsidP="00271DC5">
            <w:pPr>
              <w:pStyle w:val="Headings4"/>
              <w:wordWrap/>
              <w:spacing w:before="120" w:line="276" w:lineRule="auto"/>
              <w:jc w:val="both"/>
              <w:rPr>
                <w:rFonts w:ascii="Times New Roman" w:eastAsia="Times New Roman" w:hAnsi="Times New Roman"/>
                <w:b w:val="0"/>
                <w:color w:val="000000" w:themeColor="text1"/>
                <w:kern w:val="0"/>
                <w:sz w:val="28"/>
                <w:szCs w:val="28"/>
                <w:lang w:val="en-US" w:eastAsia="en-US"/>
              </w:rPr>
            </w:pPr>
            <w:bookmarkStart w:id="8" w:name="_Toc135023601"/>
          </w:p>
          <w:p w14:paraId="3B116DAA" w14:textId="1F2BA8FF" w:rsidR="00271DC5" w:rsidRPr="004603FE" w:rsidRDefault="00271DC5" w:rsidP="00271DC5">
            <w:pPr>
              <w:pStyle w:val="Headings4"/>
              <w:wordWrap/>
              <w:spacing w:before="120" w:line="276" w:lineRule="auto"/>
              <w:jc w:val="both"/>
              <w:rPr>
                <w:rFonts w:ascii="Times New Roman" w:eastAsia="Times New Roman" w:hAnsi="Times New Roman"/>
                <w:b w:val="0"/>
                <w:color w:val="000000" w:themeColor="text1"/>
                <w:kern w:val="0"/>
                <w:sz w:val="28"/>
                <w:szCs w:val="28"/>
                <w:lang w:val="en-US" w:eastAsia="en-US"/>
              </w:rPr>
            </w:pPr>
            <w:r w:rsidRPr="004603FE">
              <w:rPr>
                <w:rFonts w:ascii="Times New Roman" w:eastAsia="Times New Roman" w:hAnsi="Times New Roman"/>
                <w:b w:val="0"/>
                <w:color w:val="000000" w:themeColor="text1"/>
                <w:kern w:val="0"/>
                <w:sz w:val="28"/>
                <w:szCs w:val="28"/>
                <w:lang w:val="en-US" w:eastAsia="en-US"/>
              </w:rPr>
              <w:t>3.</w:t>
            </w:r>
            <w:r w:rsidRPr="004603FE">
              <w:rPr>
                <w:rFonts w:ascii="Times New Roman" w:hAnsi="Times New Roman"/>
                <w:b w:val="0"/>
                <w:color w:val="000000" w:themeColor="text1"/>
                <w:sz w:val="28"/>
                <w:szCs w:val="28"/>
                <w:lang w:val="en-US" w:eastAsia="en-US"/>
              </w:rPr>
              <w:t xml:space="preserve"> </w:t>
            </w:r>
            <w:r w:rsidRPr="004603FE">
              <w:rPr>
                <w:rFonts w:ascii="Times New Roman" w:eastAsia="Times New Roman" w:hAnsi="Times New Roman"/>
                <w:b w:val="0"/>
                <w:color w:val="000000" w:themeColor="text1"/>
                <w:kern w:val="0"/>
                <w:sz w:val="28"/>
                <w:szCs w:val="28"/>
                <w:lang w:val="en-US" w:eastAsia="en-US"/>
              </w:rPr>
              <w:t>Dịch vụ E1</w:t>
            </w:r>
            <w:bookmarkEnd w:id="8"/>
          </w:p>
          <w:p w14:paraId="26A8F225" w14:textId="6A6C19DC" w:rsidR="00271DC5" w:rsidRPr="00271DC5" w:rsidRDefault="00271DC5" w:rsidP="00271DC5">
            <w:pPr>
              <w:spacing w:before="12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lastRenderedPageBreak/>
              <w:t xml:space="preserve">Hệ thống VHCR/10G cung cấp 2 cổng kết nối E1 độc lập. Dữ liệu E1 được đóng gói IP và truyền sang trạm đích (E1 over IP). Cả 2 cổng E1 được truyền nhận tương ứng các cổng E11, E12 giữa trạm nguồn và trạm đích. </w:t>
            </w:r>
          </w:p>
          <w:p w14:paraId="327B9198" w14:textId="77777777" w:rsidR="00271DC5" w:rsidRPr="00271DC5" w:rsidRDefault="00271DC5" w:rsidP="00271DC5">
            <w:pPr>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Ý nghĩa các thành phần trên giao diện dịch vụ E1:</w:t>
            </w:r>
          </w:p>
          <w:p w14:paraId="498D47EA" w14:textId="77777777" w:rsidR="00271DC5" w:rsidRPr="00271DC5" w:rsidRDefault="00271DC5" w:rsidP="00271DC5">
            <w:pPr>
              <w:tabs>
                <w:tab w:val="left" w:pos="360"/>
              </w:tabs>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(1): Đèn báo trạng thái kết nối E1. </w:t>
            </w:r>
          </w:p>
          <w:p w14:paraId="4C0CB1BA" w14:textId="2CE31E87" w:rsidR="00271DC5" w:rsidRPr="004603FE" w:rsidRDefault="00271DC5" w:rsidP="00271DC5">
            <w:pPr>
              <w:numPr>
                <w:ilvl w:val="0"/>
                <w:numId w:val="13"/>
              </w:numPr>
              <w:tabs>
                <w:tab w:val="left" w:pos="426"/>
              </w:tabs>
              <w:spacing w:before="120" w:after="0"/>
              <w:ind w:left="720"/>
              <w:contextualSpacing/>
              <w:jc w:val="both"/>
              <w:rPr>
                <w:rFonts w:ascii="Times New Roman" w:hAnsi="Times New Roman"/>
                <w:color w:val="000000" w:themeColor="text1"/>
                <w:spacing w:val="-8"/>
                <w:sz w:val="28"/>
                <w:szCs w:val="28"/>
              </w:rPr>
            </w:pPr>
            <w:r w:rsidRPr="004603FE">
              <w:rPr>
                <w:rFonts w:ascii="Times New Roman" w:hAnsi="Times New Roman"/>
                <w:color w:val="000000" w:themeColor="text1"/>
                <w:spacing w:val="-8"/>
                <w:sz w:val="28"/>
                <w:szCs w:val="28"/>
              </w:rPr>
              <w:t xml:space="preserve">Màu đỏ: Không có kết nối, dữ liệu E1 </w:t>
            </w:r>
            <w:r w:rsidR="004603FE" w:rsidRPr="004603FE">
              <w:rPr>
                <w:rFonts w:ascii="Times New Roman" w:hAnsi="Times New Roman"/>
                <w:color w:val="000000" w:themeColor="text1"/>
                <w:spacing w:val="-8"/>
                <w:sz w:val="28"/>
                <w:szCs w:val="28"/>
              </w:rPr>
              <w:t>không truyền</w:t>
            </w:r>
            <w:r w:rsidR="004603FE" w:rsidRPr="004603FE">
              <w:rPr>
                <w:rFonts w:ascii="Times New Roman" w:hAnsi="Times New Roman"/>
                <w:color w:val="000000" w:themeColor="text1"/>
                <w:spacing w:val="-8"/>
                <w:sz w:val="28"/>
                <w:szCs w:val="28"/>
                <w:lang w:val="vi-VN"/>
              </w:rPr>
              <w:t xml:space="preserve"> </w:t>
            </w:r>
            <w:r w:rsidRPr="004603FE">
              <w:rPr>
                <w:rFonts w:ascii="Times New Roman" w:hAnsi="Times New Roman"/>
                <w:color w:val="000000" w:themeColor="text1"/>
                <w:spacing w:val="-8"/>
                <w:sz w:val="28"/>
                <w:szCs w:val="28"/>
              </w:rPr>
              <w:t>được</w:t>
            </w:r>
          </w:p>
          <w:p w14:paraId="1E0AFE9F" w14:textId="77777777" w:rsidR="00271DC5" w:rsidRPr="00271DC5" w:rsidRDefault="00271DC5" w:rsidP="00271DC5">
            <w:pPr>
              <w:numPr>
                <w:ilvl w:val="0"/>
                <w:numId w:val="13"/>
              </w:numPr>
              <w:tabs>
                <w:tab w:val="left" w:pos="426"/>
              </w:tabs>
              <w:spacing w:before="120" w:after="0"/>
              <w:ind w:left="72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Màu vàng: Có kết nối, sẵn sàng cho truyền dữ liệu E1.</w:t>
            </w:r>
          </w:p>
          <w:p w14:paraId="26D6C945" w14:textId="77777777" w:rsidR="00271DC5" w:rsidRPr="00271DC5" w:rsidRDefault="00271DC5" w:rsidP="00271DC5">
            <w:pPr>
              <w:tabs>
                <w:tab w:val="left" w:pos="360"/>
              </w:tabs>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(2): Địa chỉ IP và ID trạm đích E1</w:t>
            </w:r>
          </w:p>
          <w:p w14:paraId="18F415B0" w14:textId="77777777" w:rsidR="00271DC5" w:rsidRPr="00446F08" w:rsidRDefault="00271DC5" w:rsidP="00271DC5">
            <w:pPr>
              <w:tabs>
                <w:tab w:val="left" w:pos="360"/>
              </w:tabs>
              <w:spacing w:before="120" w:after="0"/>
              <w:contextualSpacing/>
              <w:jc w:val="both"/>
              <w:rPr>
                <w:rFonts w:ascii="Times New Roman" w:hAnsi="Times New Roman"/>
                <w:color w:val="000000" w:themeColor="text1"/>
                <w:spacing w:val="-4"/>
                <w:sz w:val="28"/>
                <w:szCs w:val="28"/>
              </w:rPr>
            </w:pPr>
            <w:r w:rsidRPr="00446F08">
              <w:rPr>
                <w:rFonts w:ascii="Times New Roman" w:hAnsi="Times New Roman"/>
                <w:color w:val="000000" w:themeColor="text1"/>
                <w:spacing w:val="-4"/>
                <w:sz w:val="28"/>
                <w:szCs w:val="28"/>
              </w:rPr>
              <w:t>- (3): Chọn địa chỉ ID trạm đích muốn truyền nhận dữ liệu E1</w:t>
            </w:r>
          </w:p>
          <w:p w14:paraId="66F0CE90" w14:textId="77777777" w:rsidR="00271DC5" w:rsidRPr="00271DC5" w:rsidRDefault="00271DC5" w:rsidP="00271DC5">
            <w:pPr>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Thiết lập kết nối E1 giữa 2 trạm theo các bước như sau:</w:t>
            </w:r>
          </w:p>
          <w:p w14:paraId="3F314B0C" w14:textId="77777777" w:rsidR="00271DC5" w:rsidRPr="004603FE" w:rsidRDefault="00271DC5" w:rsidP="00271DC5">
            <w:pPr>
              <w:tabs>
                <w:tab w:val="left" w:pos="360"/>
              </w:tabs>
              <w:spacing w:before="120" w:after="0"/>
              <w:contextualSpacing/>
              <w:jc w:val="both"/>
              <w:rPr>
                <w:rFonts w:ascii="Times New Roman" w:hAnsi="Times New Roman"/>
                <w:color w:val="000000" w:themeColor="text1"/>
                <w:spacing w:val="-10"/>
                <w:sz w:val="28"/>
                <w:szCs w:val="28"/>
              </w:rPr>
            </w:pPr>
            <w:r w:rsidRPr="004603FE">
              <w:rPr>
                <w:rFonts w:ascii="Times New Roman" w:hAnsi="Times New Roman"/>
                <w:color w:val="000000" w:themeColor="text1"/>
                <w:spacing w:val="-10"/>
                <w:sz w:val="28"/>
                <w:szCs w:val="28"/>
              </w:rPr>
              <w:t>- Bước 1: Chọn (3) và nhập địa chỉ đích cần truyền dữ liệu E1 đến</w:t>
            </w:r>
          </w:p>
          <w:p w14:paraId="6118D1F1"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Bước 2: Nếu đèn báo (1) chuyển màu đỏ là chưa có kết nối, cần kiểm tra lại đường truyền. Nếu đèn (5) chuyển màu vàng, hai trạm đã có kết nối, sẵn sàng truyền dữ liệu E1</w:t>
            </w:r>
          </w:p>
          <w:p w14:paraId="103AE870"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pacing w:val="-6"/>
                <w:sz w:val="28"/>
                <w:szCs w:val="28"/>
              </w:rPr>
            </w:pPr>
            <w:r w:rsidRPr="00271DC5">
              <w:rPr>
                <w:rFonts w:ascii="Times New Roman" w:hAnsi="Times New Roman"/>
                <w:color w:val="000000" w:themeColor="text1"/>
                <w:spacing w:val="-8"/>
                <w:sz w:val="28"/>
                <w:szCs w:val="28"/>
              </w:rPr>
              <w:t xml:space="preserve">- </w:t>
            </w:r>
            <w:r w:rsidRPr="00271DC5">
              <w:rPr>
                <w:rFonts w:ascii="Times New Roman" w:hAnsi="Times New Roman"/>
                <w:color w:val="000000" w:themeColor="text1"/>
                <w:sz w:val="28"/>
                <w:szCs w:val="28"/>
              </w:rPr>
              <w:t xml:space="preserve">Bước 3: Kết nối luồng E1 với cổng E11 hoặc E12 trên BCS. </w:t>
            </w:r>
          </w:p>
          <w:p w14:paraId="3EF3DB04" w14:textId="77777777" w:rsidR="00271DC5" w:rsidRPr="00271DC5" w:rsidRDefault="00271DC5" w:rsidP="00271DC5">
            <w:pPr>
              <w:spacing w:before="120" w:after="0"/>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Để kiểm tra trạng thái truyền dữ liệu E1 giữa 2 trạm, người dùng có thể kiểm tra trạng thái 2 LED trên cổng E1 mặt máy. </w:t>
            </w:r>
          </w:p>
          <w:p w14:paraId="2C26097D"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LED vàng: </w:t>
            </w:r>
            <w:r w:rsidRPr="00271DC5">
              <w:rPr>
                <w:rFonts w:ascii="Times New Roman" w:hAnsi="Times New Roman"/>
                <w:color w:val="000000" w:themeColor="text1"/>
                <w:sz w:val="28"/>
                <w:szCs w:val="28"/>
                <w:lang w:val="vi-VN"/>
              </w:rPr>
              <w:t>b</w:t>
            </w:r>
            <w:r w:rsidRPr="00271DC5">
              <w:rPr>
                <w:rFonts w:ascii="Times New Roman" w:hAnsi="Times New Roman"/>
                <w:color w:val="000000" w:themeColor="text1"/>
                <w:sz w:val="28"/>
                <w:szCs w:val="28"/>
              </w:rPr>
              <w:t>áo trạng thái có hay không có dữ liệu E1 bên ngoài đi vào cổng E1 của thiết bị (Dữ liệu E1 từ trạm gần đi vào); led vàng sáng báo có dữ liệu, led vàng tắt báo không có dữ liệu</w:t>
            </w:r>
          </w:p>
          <w:p w14:paraId="4A46BC81" w14:textId="77777777" w:rsidR="00271DC5" w:rsidRPr="00271DC5" w:rsidRDefault="00271DC5" w:rsidP="00271DC5">
            <w:pPr>
              <w:tabs>
                <w:tab w:val="left" w:pos="360"/>
              </w:tabs>
              <w:spacing w:before="120" w:after="0"/>
              <w:contextualSpacing/>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LED xanh: </w:t>
            </w:r>
            <w:r w:rsidRPr="00271DC5">
              <w:rPr>
                <w:rFonts w:ascii="Times New Roman" w:hAnsi="Times New Roman"/>
                <w:color w:val="000000" w:themeColor="text1"/>
                <w:sz w:val="28"/>
                <w:szCs w:val="28"/>
                <w:lang w:val="vi-VN"/>
              </w:rPr>
              <w:t>B</w:t>
            </w:r>
            <w:r w:rsidRPr="00271DC5">
              <w:rPr>
                <w:rFonts w:ascii="Times New Roman" w:hAnsi="Times New Roman"/>
                <w:color w:val="000000" w:themeColor="text1"/>
                <w:sz w:val="28"/>
                <w:szCs w:val="28"/>
              </w:rPr>
              <w:t>áo trạng thái có hay không có dữ liệu E1 từ thiết bị đi ra cổng E1 (Dữ liệu E1 từ trạm xa gửi đến) led xanh sáng báo có dữ liệu, led xanh tắt báo không có dữ liệu.</w:t>
            </w:r>
          </w:p>
          <w:p w14:paraId="6E9BD8E4" w14:textId="19F07E13" w:rsidR="00271DC5" w:rsidRPr="004603FE" w:rsidRDefault="00271DC5" w:rsidP="00271DC5">
            <w:pPr>
              <w:spacing w:before="120" w:after="0"/>
              <w:jc w:val="both"/>
              <w:rPr>
                <w:rFonts w:ascii="Times New Roman" w:hAnsi="Times New Roman"/>
                <w:color w:val="000000" w:themeColor="text1"/>
                <w:sz w:val="28"/>
                <w:szCs w:val="28"/>
              </w:rPr>
            </w:pPr>
            <w:r w:rsidRPr="004603FE">
              <w:rPr>
                <w:rFonts w:ascii="Times New Roman" w:hAnsi="Times New Roman"/>
                <w:color w:val="000000" w:themeColor="text1"/>
                <w:sz w:val="28"/>
                <w:szCs w:val="28"/>
              </w:rPr>
              <w:t>Chú ý:</w:t>
            </w:r>
            <w:r w:rsidRPr="00271DC5">
              <w:rPr>
                <w:rFonts w:ascii="Times New Roman" w:hAnsi="Times New Roman"/>
                <w:i/>
                <w:color w:val="000000" w:themeColor="text1"/>
                <w:sz w:val="28"/>
                <w:szCs w:val="28"/>
              </w:rPr>
              <w:t xml:space="preserve"> </w:t>
            </w:r>
            <w:r w:rsidRPr="00271DC5">
              <w:rPr>
                <w:rFonts w:ascii="Times New Roman" w:hAnsi="Times New Roman"/>
                <w:iCs/>
                <w:color w:val="000000" w:themeColor="text1"/>
                <w:sz w:val="28"/>
                <w:szCs w:val="28"/>
              </w:rPr>
              <w:t>Băng thông cần thiết cho mỗi kênh (luồng) E1 là 2,1 Mb/s do vậy</w:t>
            </w:r>
            <w:r w:rsidRPr="00271DC5">
              <w:rPr>
                <w:rFonts w:ascii="Times New Roman" w:hAnsi="Times New Roman"/>
                <w:iCs/>
                <w:color w:val="000000" w:themeColor="text1"/>
                <w:sz w:val="28"/>
                <w:szCs w:val="28"/>
                <w:lang w:val="vi-VN"/>
              </w:rPr>
              <w:t xml:space="preserve"> </w:t>
            </w:r>
            <w:r w:rsidRPr="00271DC5">
              <w:rPr>
                <w:rFonts w:ascii="Times New Roman" w:hAnsi="Times New Roman"/>
                <w:iCs/>
                <w:color w:val="000000" w:themeColor="text1"/>
                <w:sz w:val="28"/>
                <w:szCs w:val="28"/>
              </w:rPr>
              <w:t>để truyền được dữ liệu E1 cần chọn tham số kênh truyền có băng thông tối đa lớn hơn băng thông dữ liệu E1 cần truyền.</w:t>
            </w:r>
          </w:p>
        </w:tc>
        <w:tc>
          <w:tcPr>
            <w:tcW w:w="965" w:type="dxa"/>
            <w:gridSpan w:val="2"/>
          </w:tcPr>
          <w:p w14:paraId="6BDC86EE" w14:textId="77777777" w:rsidR="00271DC5" w:rsidRPr="00271DC5" w:rsidRDefault="00271DC5" w:rsidP="00271DC5">
            <w:pPr>
              <w:tabs>
                <w:tab w:val="left" w:pos="567"/>
              </w:tabs>
              <w:spacing w:after="120" w:line="240" w:lineRule="auto"/>
              <w:ind w:right="136"/>
              <w:jc w:val="both"/>
              <w:rPr>
                <w:rFonts w:ascii="Times New Roman" w:hAnsi="Times New Roman"/>
                <w:b/>
                <w:color w:val="000000" w:themeColor="text1"/>
                <w:sz w:val="28"/>
                <w:szCs w:val="28"/>
              </w:rPr>
            </w:pPr>
          </w:p>
        </w:tc>
      </w:tr>
      <w:tr w:rsidR="00271DC5" w:rsidRPr="00271DC5" w14:paraId="087AA050" w14:textId="77777777" w:rsidTr="006A76F2">
        <w:tc>
          <w:tcPr>
            <w:tcW w:w="1435" w:type="dxa"/>
          </w:tcPr>
          <w:p w14:paraId="27CAF362" w14:textId="77777777" w:rsidR="00271DC5" w:rsidRPr="00271DC5" w:rsidRDefault="00271DC5" w:rsidP="00271DC5">
            <w:pPr>
              <w:tabs>
                <w:tab w:val="left" w:pos="567"/>
              </w:tabs>
              <w:spacing w:after="120" w:line="240" w:lineRule="auto"/>
              <w:ind w:right="136"/>
              <w:jc w:val="both"/>
              <w:rPr>
                <w:rFonts w:ascii="Times New Roman" w:hAnsi="Times New Roman"/>
                <w:b/>
                <w:color w:val="000000" w:themeColor="text1"/>
                <w:sz w:val="28"/>
                <w:szCs w:val="28"/>
              </w:rPr>
            </w:pPr>
          </w:p>
        </w:tc>
        <w:tc>
          <w:tcPr>
            <w:tcW w:w="6595" w:type="dxa"/>
          </w:tcPr>
          <w:p w14:paraId="0AE3FEC6" w14:textId="77777777" w:rsidR="00271DC5" w:rsidRPr="00271DC5" w:rsidRDefault="00271DC5" w:rsidP="00271DC5">
            <w:pPr>
              <w:tabs>
                <w:tab w:val="left" w:pos="360"/>
              </w:tabs>
              <w:spacing w:before="240" w:after="0"/>
              <w:contextualSpacing/>
              <w:jc w:val="both"/>
              <w:rPr>
                <w:rFonts w:ascii="Times New Roman" w:hAnsi="Times New Roman"/>
                <w:b/>
                <w:bCs/>
                <w:color w:val="000000" w:themeColor="text1"/>
                <w:spacing w:val="-6"/>
                <w:sz w:val="28"/>
                <w:szCs w:val="28"/>
              </w:rPr>
            </w:pPr>
            <w:r w:rsidRPr="00271DC5">
              <w:rPr>
                <w:rFonts w:ascii="Times New Roman" w:hAnsi="Times New Roman"/>
                <w:b/>
                <w:bCs/>
                <w:color w:val="000000" w:themeColor="text1"/>
                <w:spacing w:val="-6"/>
                <w:sz w:val="28"/>
                <w:szCs w:val="28"/>
              </w:rPr>
              <w:t>IV. KẾT NỐI VÀ THỬ THÔNG CÁC DỊCH VỤ</w:t>
            </w:r>
          </w:p>
          <w:p w14:paraId="67B197B1" w14:textId="77777777" w:rsidR="00271DC5" w:rsidRPr="004603FE" w:rsidRDefault="00271DC5" w:rsidP="00271DC5">
            <w:pPr>
              <w:tabs>
                <w:tab w:val="left" w:pos="360"/>
              </w:tabs>
              <w:spacing w:after="0"/>
              <w:contextualSpacing/>
              <w:jc w:val="both"/>
              <w:rPr>
                <w:rFonts w:ascii="Times New Roman" w:hAnsi="Times New Roman"/>
                <w:bCs/>
                <w:color w:val="000000" w:themeColor="text1"/>
                <w:spacing w:val="-6"/>
                <w:sz w:val="28"/>
                <w:szCs w:val="28"/>
              </w:rPr>
            </w:pPr>
            <w:r w:rsidRPr="004603FE">
              <w:rPr>
                <w:rFonts w:ascii="Times New Roman" w:hAnsi="Times New Roman"/>
                <w:bCs/>
                <w:color w:val="000000" w:themeColor="text1"/>
                <w:spacing w:val="-6"/>
                <w:sz w:val="28"/>
                <w:szCs w:val="28"/>
              </w:rPr>
              <w:t>1. Dịch vụ luồng E1</w:t>
            </w:r>
          </w:p>
          <w:p w14:paraId="2315501F" w14:textId="77777777" w:rsidR="00271DC5" w:rsidRPr="00271DC5" w:rsidRDefault="00271DC5" w:rsidP="00271DC5">
            <w:pPr>
              <w:tabs>
                <w:tab w:val="left" w:pos="360"/>
              </w:tabs>
              <w:spacing w:after="0"/>
              <w:contextualSpacing/>
              <w:jc w:val="both"/>
              <w:rPr>
                <w:rFonts w:ascii="Times New Roman" w:hAnsi="Times New Roman"/>
                <w:color w:val="000000" w:themeColor="text1"/>
                <w:spacing w:val="-6"/>
                <w:sz w:val="28"/>
                <w:szCs w:val="28"/>
              </w:rPr>
            </w:pPr>
            <w:r w:rsidRPr="00271DC5">
              <w:rPr>
                <w:rFonts w:ascii="Times New Roman" w:hAnsi="Times New Roman"/>
                <w:color w:val="000000" w:themeColor="text1"/>
                <w:spacing w:val="-6"/>
                <w:sz w:val="28"/>
                <w:szCs w:val="28"/>
              </w:rPr>
              <w:lastRenderedPageBreak/>
              <w:t xml:space="preserve">- Kiểm tra khả năng truyền dẫn dịch vụ E1 trên thiết bị VHCR/10G </w:t>
            </w:r>
          </w:p>
          <w:p w14:paraId="03AF818B" w14:textId="77777777" w:rsidR="00271DC5" w:rsidRPr="00271DC5" w:rsidRDefault="00271DC5" w:rsidP="00271DC5">
            <w:pPr>
              <w:tabs>
                <w:tab w:val="left" w:pos="360"/>
              </w:tabs>
              <w:spacing w:after="0"/>
              <w:contextualSpacing/>
              <w:jc w:val="both"/>
              <w:rPr>
                <w:rFonts w:ascii="Times New Roman" w:hAnsi="Times New Roman"/>
                <w:color w:val="000000" w:themeColor="text1"/>
                <w:spacing w:val="-6"/>
                <w:sz w:val="28"/>
                <w:szCs w:val="28"/>
              </w:rPr>
            </w:pPr>
            <w:r w:rsidRPr="00271DC5">
              <w:rPr>
                <w:rFonts w:ascii="Times New Roman" w:hAnsi="Times New Roman"/>
                <w:color w:val="000000" w:themeColor="text1"/>
                <w:spacing w:val="-6"/>
                <w:sz w:val="28"/>
                <w:szCs w:val="28"/>
              </w:rPr>
              <w:t>- Kiểm tra khả năng kết nối luồng E1 (tín hiệu đầu vào băng gốc) bằng hai cách:</w:t>
            </w:r>
          </w:p>
          <w:p w14:paraId="7F096186" w14:textId="77777777" w:rsidR="00271DC5" w:rsidRPr="00271DC5" w:rsidRDefault="00271DC5" w:rsidP="00271DC5">
            <w:pPr>
              <w:tabs>
                <w:tab w:val="left" w:pos="360"/>
              </w:tabs>
              <w:spacing w:after="0"/>
              <w:contextualSpacing/>
              <w:jc w:val="both"/>
              <w:rPr>
                <w:rFonts w:ascii="Times New Roman" w:hAnsi="Times New Roman"/>
                <w:color w:val="000000" w:themeColor="text1"/>
                <w:spacing w:val="-6"/>
                <w:sz w:val="28"/>
                <w:szCs w:val="28"/>
              </w:rPr>
            </w:pPr>
            <w:r w:rsidRPr="00271DC5">
              <w:rPr>
                <w:rFonts w:ascii="Times New Roman" w:hAnsi="Times New Roman"/>
                <w:color w:val="000000" w:themeColor="text1"/>
                <w:spacing w:val="-6"/>
                <w:sz w:val="28"/>
                <w:szCs w:val="28"/>
              </w:rPr>
              <w:t xml:space="preserve"> + Loop luồng E1 kết hợp theo dõi các đèn chỉ thị trạng thái trên hai trạm/thiết bị VHCR/10G;</w:t>
            </w:r>
          </w:p>
          <w:p w14:paraId="25EF3C14" w14:textId="77777777" w:rsidR="00271DC5" w:rsidRPr="00271DC5" w:rsidRDefault="00271DC5" w:rsidP="00271DC5">
            <w:pPr>
              <w:tabs>
                <w:tab w:val="left" w:pos="360"/>
              </w:tabs>
              <w:spacing w:after="0"/>
              <w:contextualSpacing/>
              <w:jc w:val="both"/>
              <w:rPr>
                <w:rFonts w:ascii="Times New Roman" w:hAnsi="Times New Roman"/>
                <w:color w:val="000000" w:themeColor="text1"/>
                <w:spacing w:val="-6"/>
                <w:sz w:val="28"/>
                <w:szCs w:val="28"/>
              </w:rPr>
            </w:pPr>
            <w:r w:rsidRPr="00271DC5">
              <w:rPr>
                <w:rFonts w:ascii="Times New Roman" w:hAnsi="Times New Roman"/>
                <w:color w:val="000000" w:themeColor="text1"/>
                <w:spacing w:val="-6"/>
                <w:sz w:val="28"/>
                <w:szCs w:val="28"/>
              </w:rPr>
              <w:t>+ Kết nối đồng thời (hoặc từng luồng) E1/VHCR với trung kế tổng đài T64S1/T64SIP và liên lạc thông qua các Sb của tổng đài hai trạm/thiết bị VHCR/10G;</w:t>
            </w:r>
          </w:p>
          <w:p w14:paraId="65E0A268" w14:textId="77777777" w:rsidR="00271DC5" w:rsidRPr="004603FE" w:rsidRDefault="00271DC5" w:rsidP="00271DC5">
            <w:pPr>
              <w:tabs>
                <w:tab w:val="left" w:pos="360"/>
              </w:tabs>
              <w:spacing w:after="0"/>
              <w:contextualSpacing/>
              <w:jc w:val="both"/>
              <w:rPr>
                <w:rFonts w:ascii="Times New Roman" w:hAnsi="Times New Roman"/>
                <w:bCs/>
                <w:color w:val="000000" w:themeColor="text1"/>
                <w:spacing w:val="-6"/>
                <w:sz w:val="28"/>
                <w:szCs w:val="28"/>
              </w:rPr>
            </w:pPr>
            <w:r w:rsidRPr="004603FE">
              <w:rPr>
                <w:rFonts w:ascii="Times New Roman" w:hAnsi="Times New Roman"/>
                <w:bCs/>
                <w:color w:val="000000" w:themeColor="text1"/>
                <w:spacing w:val="-6"/>
                <w:sz w:val="28"/>
                <w:szCs w:val="28"/>
              </w:rPr>
              <w:t>2. Dịch Ethernet</w:t>
            </w:r>
          </w:p>
          <w:p w14:paraId="75C35322" w14:textId="77777777" w:rsidR="00271DC5" w:rsidRPr="00271DC5" w:rsidRDefault="00271DC5" w:rsidP="00271DC5">
            <w:pPr>
              <w:tabs>
                <w:tab w:val="left" w:pos="360"/>
              </w:tabs>
              <w:spacing w:after="0"/>
              <w:contextualSpacing/>
              <w:jc w:val="both"/>
              <w:rPr>
                <w:rFonts w:ascii="Times New Roman" w:hAnsi="Times New Roman"/>
                <w:color w:val="000000" w:themeColor="text1"/>
                <w:spacing w:val="-6"/>
                <w:sz w:val="28"/>
                <w:szCs w:val="28"/>
              </w:rPr>
            </w:pPr>
            <w:r w:rsidRPr="00271DC5">
              <w:rPr>
                <w:rFonts w:ascii="Times New Roman" w:hAnsi="Times New Roman"/>
                <w:color w:val="000000" w:themeColor="text1"/>
                <w:spacing w:val="-6"/>
                <w:sz w:val="28"/>
                <w:szCs w:val="28"/>
              </w:rPr>
              <w:t>- Thử thông khả năng truyền dẫn dịch vụ Ethernet trên thiết bị VHCR/10G:</w:t>
            </w:r>
          </w:p>
          <w:p w14:paraId="61593A02" w14:textId="77777777" w:rsidR="00271DC5" w:rsidRPr="00271DC5" w:rsidRDefault="00271DC5" w:rsidP="00271DC5">
            <w:pPr>
              <w:tabs>
                <w:tab w:val="left" w:pos="360"/>
              </w:tabs>
              <w:spacing w:after="0"/>
              <w:contextualSpacing/>
              <w:jc w:val="both"/>
              <w:rPr>
                <w:rFonts w:ascii="Times New Roman" w:hAnsi="Times New Roman"/>
                <w:color w:val="000000" w:themeColor="text1"/>
                <w:spacing w:val="-6"/>
                <w:sz w:val="28"/>
                <w:szCs w:val="28"/>
              </w:rPr>
            </w:pPr>
            <w:r w:rsidRPr="00271DC5">
              <w:rPr>
                <w:rFonts w:ascii="Times New Roman" w:hAnsi="Times New Roman"/>
                <w:color w:val="000000" w:themeColor="text1"/>
                <w:spacing w:val="-6"/>
                <w:sz w:val="28"/>
                <w:szCs w:val="28"/>
              </w:rPr>
              <w:t>+ Đấu cáp mạng, kết nối máy tính (PC) vào lần lượt 4 cổng LAN trên hai trạm/thiết bị VHCR;</w:t>
            </w:r>
          </w:p>
          <w:p w14:paraId="371345E7" w14:textId="77777777" w:rsidR="00271DC5" w:rsidRPr="00271DC5" w:rsidRDefault="00271DC5" w:rsidP="00271DC5">
            <w:pPr>
              <w:tabs>
                <w:tab w:val="left" w:pos="360"/>
              </w:tabs>
              <w:spacing w:after="0"/>
              <w:contextualSpacing/>
              <w:jc w:val="both"/>
              <w:rPr>
                <w:rFonts w:ascii="Times New Roman" w:hAnsi="Times New Roman"/>
                <w:color w:val="000000" w:themeColor="text1"/>
                <w:spacing w:val="-6"/>
                <w:sz w:val="28"/>
                <w:szCs w:val="28"/>
              </w:rPr>
            </w:pPr>
            <w:r w:rsidRPr="00271DC5">
              <w:rPr>
                <w:rFonts w:ascii="Times New Roman" w:hAnsi="Times New Roman"/>
                <w:color w:val="000000" w:themeColor="text1"/>
                <w:spacing w:val="-6"/>
                <w:sz w:val="28"/>
                <w:szCs w:val="28"/>
              </w:rPr>
              <w:t>+ Kiểm tra IP kết nối Ethernet giữa PC với thiết bị;</w:t>
            </w:r>
          </w:p>
          <w:p w14:paraId="796D8D53" w14:textId="77777777" w:rsidR="00271DC5" w:rsidRPr="004603FE" w:rsidRDefault="00271DC5" w:rsidP="00271DC5">
            <w:pPr>
              <w:tabs>
                <w:tab w:val="left" w:pos="360"/>
              </w:tabs>
              <w:spacing w:after="0"/>
              <w:contextualSpacing/>
              <w:jc w:val="both"/>
              <w:rPr>
                <w:rFonts w:ascii="Times New Roman" w:hAnsi="Times New Roman"/>
                <w:color w:val="000000" w:themeColor="text1"/>
                <w:spacing w:val="-10"/>
                <w:sz w:val="28"/>
                <w:szCs w:val="28"/>
              </w:rPr>
            </w:pPr>
            <w:r w:rsidRPr="004603FE">
              <w:rPr>
                <w:rFonts w:ascii="Times New Roman" w:hAnsi="Times New Roman"/>
                <w:color w:val="000000" w:themeColor="text1"/>
                <w:spacing w:val="-10"/>
                <w:sz w:val="28"/>
                <w:szCs w:val="28"/>
              </w:rPr>
              <w:t>+ Ping (theo IP kết nối: 192.160.15.x; x trong dải IP của thiết bị);</w:t>
            </w:r>
          </w:p>
          <w:p w14:paraId="7AD3A442" w14:textId="77777777" w:rsidR="00271DC5" w:rsidRPr="00271DC5" w:rsidRDefault="00271DC5" w:rsidP="00271DC5">
            <w:pPr>
              <w:tabs>
                <w:tab w:val="left" w:pos="360"/>
              </w:tabs>
              <w:spacing w:after="0"/>
              <w:contextualSpacing/>
              <w:jc w:val="both"/>
              <w:rPr>
                <w:rFonts w:ascii="Times New Roman" w:hAnsi="Times New Roman"/>
                <w:color w:val="000000" w:themeColor="text1"/>
                <w:spacing w:val="-6"/>
                <w:sz w:val="28"/>
                <w:szCs w:val="28"/>
              </w:rPr>
            </w:pPr>
            <w:r w:rsidRPr="00271DC5">
              <w:rPr>
                <w:rFonts w:ascii="Times New Roman" w:hAnsi="Times New Roman"/>
                <w:color w:val="000000" w:themeColor="text1"/>
                <w:spacing w:val="-6"/>
                <w:sz w:val="28"/>
                <w:szCs w:val="28"/>
              </w:rPr>
              <w:t>+ Đánh giá khả năng kết nối.</w:t>
            </w:r>
          </w:p>
          <w:p w14:paraId="2451629A" w14:textId="77777777" w:rsidR="00271DC5" w:rsidRPr="00271DC5" w:rsidRDefault="00271DC5" w:rsidP="00271DC5">
            <w:pPr>
              <w:tabs>
                <w:tab w:val="left" w:pos="360"/>
              </w:tabs>
              <w:spacing w:after="0"/>
              <w:contextualSpacing/>
              <w:jc w:val="both"/>
              <w:rPr>
                <w:rFonts w:ascii="Times New Roman" w:hAnsi="Times New Roman"/>
                <w:color w:val="000000" w:themeColor="text1"/>
                <w:spacing w:val="-6"/>
                <w:sz w:val="28"/>
                <w:szCs w:val="28"/>
              </w:rPr>
            </w:pPr>
            <w:r w:rsidRPr="00271DC5">
              <w:rPr>
                <w:rFonts w:ascii="Times New Roman" w:hAnsi="Times New Roman"/>
                <w:color w:val="000000" w:themeColor="text1"/>
                <w:spacing w:val="-6"/>
                <w:sz w:val="28"/>
                <w:szCs w:val="28"/>
              </w:rPr>
              <w:t>- Thử thông Ethernet qua dịch vụ TH</w:t>
            </w:r>
          </w:p>
          <w:p w14:paraId="614073B4" w14:textId="77777777" w:rsidR="00271DC5" w:rsidRPr="00271DC5" w:rsidRDefault="00271DC5" w:rsidP="00271DC5">
            <w:pPr>
              <w:tabs>
                <w:tab w:val="left" w:pos="360"/>
              </w:tabs>
              <w:spacing w:after="0"/>
              <w:contextualSpacing/>
              <w:jc w:val="both"/>
              <w:rPr>
                <w:rFonts w:ascii="Times New Roman" w:hAnsi="Times New Roman"/>
                <w:color w:val="000000" w:themeColor="text1"/>
                <w:spacing w:val="-6"/>
                <w:sz w:val="28"/>
                <w:szCs w:val="28"/>
              </w:rPr>
            </w:pPr>
            <w:r w:rsidRPr="00271DC5">
              <w:rPr>
                <w:rFonts w:ascii="Times New Roman" w:hAnsi="Times New Roman"/>
                <w:color w:val="000000" w:themeColor="text1"/>
                <w:spacing w:val="-6"/>
                <w:sz w:val="28"/>
                <w:szCs w:val="28"/>
              </w:rPr>
              <w:t>+ Kết nối cáp mạng vào lượt các cổng LAN/VHCR và thiết bị TH (VCS/Polycom);</w:t>
            </w:r>
          </w:p>
          <w:p w14:paraId="00A39E5B" w14:textId="77777777" w:rsidR="00271DC5" w:rsidRPr="00271DC5" w:rsidRDefault="00271DC5" w:rsidP="00271DC5">
            <w:pPr>
              <w:tabs>
                <w:tab w:val="left" w:pos="360"/>
              </w:tabs>
              <w:spacing w:after="0"/>
              <w:contextualSpacing/>
              <w:jc w:val="both"/>
              <w:rPr>
                <w:rFonts w:ascii="Times New Roman" w:hAnsi="Times New Roman"/>
                <w:color w:val="000000" w:themeColor="text1"/>
                <w:spacing w:val="-6"/>
                <w:sz w:val="28"/>
                <w:szCs w:val="28"/>
              </w:rPr>
            </w:pPr>
            <w:r w:rsidRPr="00271DC5">
              <w:rPr>
                <w:rFonts w:ascii="Times New Roman" w:hAnsi="Times New Roman"/>
                <w:color w:val="000000" w:themeColor="text1"/>
                <w:spacing w:val="-6"/>
                <w:sz w:val="28"/>
                <w:szCs w:val="28"/>
              </w:rPr>
              <w:t>+ Cấp nguồn cho thiết bị (TH)</w:t>
            </w:r>
          </w:p>
          <w:p w14:paraId="1FFEB3FF" w14:textId="77777777" w:rsidR="00271DC5" w:rsidRPr="00271DC5" w:rsidRDefault="00271DC5" w:rsidP="00271DC5">
            <w:pPr>
              <w:tabs>
                <w:tab w:val="left" w:pos="360"/>
              </w:tabs>
              <w:spacing w:after="0"/>
              <w:contextualSpacing/>
              <w:jc w:val="both"/>
              <w:rPr>
                <w:rFonts w:ascii="Times New Roman" w:hAnsi="Times New Roman"/>
                <w:color w:val="000000" w:themeColor="text1"/>
                <w:spacing w:val="-6"/>
                <w:sz w:val="28"/>
                <w:szCs w:val="28"/>
              </w:rPr>
            </w:pPr>
            <w:r w:rsidRPr="00271DC5">
              <w:rPr>
                <w:rFonts w:ascii="Times New Roman" w:hAnsi="Times New Roman"/>
                <w:color w:val="000000" w:themeColor="text1"/>
                <w:spacing w:val="-6"/>
                <w:sz w:val="28"/>
                <w:szCs w:val="28"/>
              </w:rPr>
              <w:t>+ Khai báo IP kết nối;</w:t>
            </w:r>
          </w:p>
          <w:p w14:paraId="094BF430" w14:textId="77777777" w:rsidR="00271DC5" w:rsidRPr="00271DC5" w:rsidRDefault="00271DC5" w:rsidP="00271DC5">
            <w:pPr>
              <w:tabs>
                <w:tab w:val="left" w:pos="360"/>
              </w:tabs>
              <w:spacing w:after="0"/>
              <w:contextualSpacing/>
              <w:jc w:val="both"/>
              <w:rPr>
                <w:rFonts w:ascii="Times New Roman" w:hAnsi="Times New Roman"/>
                <w:color w:val="000000" w:themeColor="text1"/>
                <w:spacing w:val="-6"/>
                <w:sz w:val="28"/>
                <w:szCs w:val="28"/>
              </w:rPr>
            </w:pPr>
            <w:r w:rsidRPr="00271DC5">
              <w:rPr>
                <w:rFonts w:ascii="Times New Roman" w:hAnsi="Times New Roman"/>
                <w:color w:val="000000" w:themeColor="text1"/>
                <w:spacing w:val="-6"/>
                <w:sz w:val="28"/>
                <w:szCs w:val="28"/>
              </w:rPr>
              <w:t>+ Kiểm tra chất lượng kết nối thông qua hình ảnh trực tiếp</w:t>
            </w:r>
          </w:p>
          <w:p w14:paraId="41E39D68" w14:textId="77777777" w:rsidR="00271DC5" w:rsidRPr="00271DC5" w:rsidRDefault="00271DC5" w:rsidP="00271DC5">
            <w:pPr>
              <w:tabs>
                <w:tab w:val="left" w:pos="567"/>
              </w:tabs>
              <w:spacing w:after="0" w:line="240" w:lineRule="auto"/>
              <w:jc w:val="both"/>
              <w:rPr>
                <w:rFonts w:ascii="Times New Roman" w:hAnsi="Times New Roman"/>
                <w:b/>
                <w:color w:val="000000" w:themeColor="text1"/>
                <w:sz w:val="28"/>
                <w:szCs w:val="28"/>
              </w:rPr>
            </w:pPr>
            <w:r w:rsidRPr="00271DC5">
              <w:rPr>
                <w:rFonts w:ascii="Times New Roman" w:hAnsi="Times New Roman"/>
                <w:b/>
                <w:color w:val="000000" w:themeColor="text1"/>
                <w:sz w:val="28"/>
                <w:szCs w:val="28"/>
              </w:rPr>
              <w:t>V. BẢO QUẢN</w:t>
            </w:r>
          </w:p>
          <w:p w14:paraId="541A774F" w14:textId="77777777" w:rsidR="00271DC5" w:rsidRPr="00271DC5" w:rsidRDefault="00271DC5" w:rsidP="00271DC5">
            <w:pPr>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Bảo quản ngày</w:t>
            </w:r>
          </w:p>
          <w:p w14:paraId="165FEFAA" w14:textId="77777777" w:rsidR="00271DC5" w:rsidRPr="00271DC5" w:rsidRDefault="00271DC5" w:rsidP="00271DC5">
            <w:pPr>
              <w:tabs>
                <w:tab w:val="left" w:pos="567"/>
              </w:tabs>
              <w:spacing w:after="0" w:line="240" w:lineRule="auto"/>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 xml:space="preserve">- Bảo quản tuần  </w:t>
            </w:r>
          </w:p>
          <w:p w14:paraId="2FE7C44E" w14:textId="2EF9359F" w:rsidR="00271DC5" w:rsidRPr="00271DC5" w:rsidRDefault="00271DC5" w:rsidP="00271DC5">
            <w:pPr>
              <w:tabs>
                <w:tab w:val="left" w:pos="567"/>
              </w:tabs>
              <w:spacing w:after="0" w:line="240" w:lineRule="auto"/>
              <w:ind w:right="-6"/>
              <w:jc w:val="both"/>
              <w:rPr>
                <w:rFonts w:ascii="Times New Roman" w:hAnsi="Times New Roman"/>
                <w:color w:val="000000" w:themeColor="text1"/>
                <w:sz w:val="28"/>
                <w:szCs w:val="28"/>
              </w:rPr>
            </w:pPr>
            <w:r w:rsidRPr="00271DC5">
              <w:rPr>
                <w:rFonts w:ascii="Times New Roman" w:hAnsi="Times New Roman"/>
                <w:color w:val="000000" w:themeColor="text1"/>
                <w:sz w:val="28"/>
                <w:szCs w:val="28"/>
              </w:rPr>
              <w:t>(Nghiên cứu tài liệu).</w:t>
            </w:r>
          </w:p>
        </w:tc>
        <w:tc>
          <w:tcPr>
            <w:tcW w:w="965" w:type="dxa"/>
            <w:gridSpan w:val="2"/>
          </w:tcPr>
          <w:p w14:paraId="6962A5AC" w14:textId="77777777" w:rsidR="00271DC5" w:rsidRPr="00271DC5" w:rsidRDefault="00271DC5" w:rsidP="00271DC5">
            <w:pPr>
              <w:tabs>
                <w:tab w:val="left" w:pos="567"/>
              </w:tabs>
              <w:spacing w:after="120" w:line="240" w:lineRule="auto"/>
              <w:ind w:right="136"/>
              <w:jc w:val="both"/>
              <w:rPr>
                <w:rFonts w:ascii="Times New Roman" w:hAnsi="Times New Roman"/>
                <w:b/>
                <w:color w:val="000000" w:themeColor="text1"/>
                <w:sz w:val="28"/>
                <w:szCs w:val="28"/>
              </w:rPr>
            </w:pPr>
          </w:p>
        </w:tc>
      </w:tr>
    </w:tbl>
    <w:p w14:paraId="75E323BA" w14:textId="77777777" w:rsidR="00826611" w:rsidRPr="00DB2EAD" w:rsidRDefault="00826611" w:rsidP="00C76EC7">
      <w:pPr>
        <w:tabs>
          <w:tab w:val="left" w:pos="567"/>
        </w:tabs>
        <w:spacing w:after="120" w:line="240" w:lineRule="auto"/>
        <w:ind w:right="136" w:firstLine="709"/>
        <w:jc w:val="both"/>
        <w:rPr>
          <w:rFonts w:ascii="Times New Roman" w:hAnsi="Times New Roman"/>
          <w:b/>
          <w:color w:val="000000" w:themeColor="text1"/>
          <w:sz w:val="26"/>
          <w:szCs w:val="26"/>
        </w:rPr>
      </w:pPr>
    </w:p>
    <w:p w14:paraId="13C1698B" w14:textId="77777777" w:rsidR="00446F08" w:rsidRDefault="00446F08">
      <w:pPr>
        <w:spacing w:after="0" w:line="240" w:lineRule="auto"/>
        <w:rPr>
          <w:rFonts w:ascii="Times New Roman" w:hAnsi="Times New Roman"/>
          <w:b/>
          <w:color w:val="000000" w:themeColor="text1"/>
          <w:sz w:val="28"/>
          <w:szCs w:val="28"/>
          <w:lang w:val="pt-BR"/>
        </w:rPr>
      </w:pPr>
      <w:r>
        <w:rPr>
          <w:rFonts w:ascii="Times New Roman" w:hAnsi="Times New Roman"/>
          <w:b/>
          <w:color w:val="000000" w:themeColor="text1"/>
          <w:sz w:val="28"/>
          <w:szCs w:val="28"/>
          <w:lang w:val="pt-BR"/>
        </w:rPr>
        <w:br w:type="page"/>
      </w:r>
    </w:p>
    <w:p w14:paraId="5E1B6718" w14:textId="43D9C0AC" w:rsidR="001D13EF" w:rsidRPr="009D09CF" w:rsidRDefault="00E13F0A" w:rsidP="009D09CF">
      <w:pPr>
        <w:spacing w:after="0" w:line="240" w:lineRule="auto"/>
        <w:jc w:val="center"/>
        <w:rPr>
          <w:rFonts w:ascii="Times New Roman" w:hAnsi="Times New Roman"/>
          <w:b/>
          <w:color w:val="000000" w:themeColor="text1"/>
          <w:sz w:val="28"/>
          <w:szCs w:val="28"/>
          <w:lang w:val="pt-BR"/>
        </w:rPr>
      </w:pPr>
      <w:r w:rsidRPr="009D09CF">
        <w:rPr>
          <w:rFonts w:ascii="Times New Roman" w:hAnsi="Times New Roman"/>
          <w:b/>
          <w:color w:val="000000" w:themeColor="text1"/>
          <w:sz w:val="28"/>
          <w:szCs w:val="28"/>
          <w:lang w:val="pt-BR"/>
        </w:rPr>
        <w:lastRenderedPageBreak/>
        <w:t>Phần ba</w:t>
      </w:r>
      <w:r w:rsidR="001D13EF" w:rsidRPr="009D09CF">
        <w:rPr>
          <w:rFonts w:ascii="Times New Roman" w:hAnsi="Times New Roman"/>
          <w:b/>
          <w:color w:val="000000" w:themeColor="text1"/>
          <w:sz w:val="28"/>
          <w:szCs w:val="28"/>
          <w:lang w:val="pt-BR"/>
        </w:rPr>
        <w:t>: KIỂM TRA KẾT THÚC HUẤN LUYỆN</w:t>
      </w:r>
    </w:p>
    <w:p w14:paraId="5C4EF6BB" w14:textId="77777777" w:rsidR="001D13EF" w:rsidRPr="009D09CF" w:rsidRDefault="001D13EF" w:rsidP="00C76EC7">
      <w:pPr>
        <w:tabs>
          <w:tab w:val="left" w:pos="567"/>
        </w:tabs>
        <w:spacing w:before="60" w:after="60" w:line="240" w:lineRule="auto"/>
        <w:ind w:firstLine="709"/>
        <w:jc w:val="both"/>
        <w:rPr>
          <w:rFonts w:ascii="Times New Roman" w:hAnsi="Times New Roman"/>
          <w:b/>
          <w:color w:val="000000" w:themeColor="text1"/>
          <w:sz w:val="28"/>
          <w:szCs w:val="28"/>
          <w:lang w:val="pt-BR"/>
        </w:rPr>
      </w:pPr>
      <w:r w:rsidRPr="009D09CF">
        <w:rPr>
          <w:rFonts w:ascii="Times New Roman" w:hAnsi="Times New Roman"/>
          <w:b/>
          <w:color w:val="000000" w:themeColor="text1"/>
          <w:sz w:val="28"/>
          <w:szCs w:val="28"/>
          <w:lang w:val="pt-BR"/>
        </w:rPr>
        <w:t>I. MỤC ĐÍCH, YÊU CẦU</w:t>
      </w:r>
    </w:p>
    <w:p w14:paraId="5C5C5D2B" w14:textId="77777777" w:rsidR="001D13EF" w:rsidRPr="009D09CF" w:rsidRDefault="001D13EF" w:rsidP="00C76EC7">
      <w:pPr>
        <w:tabs>
          <w:tab w:val="left" w:pos="567"/>
        </w:tabs>
        <w:spacing w:before="60" w:after="60" w:line="240" w:lineRule="auto"/>
        <w:ind w:firstLine="709"/>
        <w:jc w:val="both"/>
        <w:rPr>
          <w:rFonts w:ascii="Times New Roman" w:hAnsi="Times New Roman"/>
          <w:color w:val="000000" w:themeColor="text1"/>
          <w:sz w:val="28"/>
          <w:szCs w:val="28"/>
          <w:lang w:val="pt-BR"/>
        </w:rPr>
      </w:pPr>
      <w:r w:rsidRPr="009D09CF">
        <w:rPr>
          <w:rFonts w:ascii="Times New Roman" w:hAnsi="Times New Roman"/>
          <w:color w:val="000000" w:themeColor="text1"/>
          <w:sz w:val="28"/>
          <w:szCs w:val="28"/>
          <w:lang w:val="pt-BR"/>
        </w:rPr>
        <w:t>1. Mục đích:</w:t>
      </w:r>
    </w:p>
    <w:p w14:paraId="5E6F106A" w14:textId="77777777" w:rsidR="001D13EF" w:rsidRPr="009D09CF" w:rsidRDefault="001D13EF" w:rsidP="00C76EC7">
      <w:pPr>
        <w:tabs>
          <w:tab w:val="left" w:pos="567"/>
        </w:tabs>
        <w:spacing w:before="60" w:after="60" w:line="240" w:lineRule="auto"/>
        <w:ind w:firstLine="709"/>
        <w:jc w:val="both"/>
        <w:rPr>
          <w:rFonts w:ascii="Times New Roman" w:hAnsi="Times New Roman"/>
          <w:color w:val="000000" w:themeColor="text1"/>
          <w:sz w:val="28"/>
          <w:szCs w:val="28"/>
          <w:lang w:val="pt-BR"/>
        </w:rPr>
      </w:pPr>
      <w:r w:rsidRPr="009D09CF">
        <w:rPr>
          <w:rFonts w:ascii="Times New Roman" w:hAnsi="Times New Roman"/>
          <w:color w:val="000000" w:themeColor="text1"/>
          <w:sz w:val="28"/>
          <w:szCs w:val="28"/>
          <w:lang w:val="pt-BR"/>
        </w:rPr>
        <w:tab/>
        <w:t>Kiểm tra đánh giá kết quả nắm nội dung huấn luyện làm cơ sở đánh giá kết quả huấn luyện, xây dựng các nội dung huấn luyện có liên quan.</w:t>
      </w:r>
    </w:p>
    <w:p w14:paraId="65D58B85" w14:textId="77777777" w:rsidR="001D13EF" w:rsidRPr="009D09CF" w:rsidRDefault="001D13EF" w:rsidP="00C76EC7">
      <w:pPr>
        <w:tabs>
          <w:tab w:val="left" w:pos="567"/>
        </w:tabs>
        <w:spacing w:before="60" w:after="60" w:line="240" w:lineRule="auto"/>
        <w:ind w:firstLine="709"/>
        <w:jc w:val="both"/>
        <w:rPr>
          <w:rFonts w:ascii="Times New Roman" w:hAnsi="Times New Roman"/>
          <w:color w:val="000000" w:themeColor="text1"/>
          <w:sz w:val="28"/>
          <w:szCs w:val="28"/>
          <w:lang w:val="pt-BR"/>
        </w:rPr>
      </w:pPr>
      <w:r w:rsidRPr="009D09CF">
        <w:rPr>
          <w:rFonts w:ascii="Times New Roman" w:hAnsi="Times New Roman"/>
          <w:color w:val="000000" w:themeColor="text1"/>
          <w:sz w:val="28"/>
          <w:szCs w:val="28"/>
          <w:lang w:val="pt-BR"/>
        </w:rPr>
        <w:t>2. Yêu cầu:</w:t>
      </w:r>
    </w:p>
    <w:p w14:paraId="4C56656D" w14:textId="77777777" w:rsidR="001D13EF" w:rsidRPr="009D09CF" w:rsidRDefault="001D13EF" w:rsidP="00C76EC7">
      <w:pPr>
        <w:tabs>
          <w:tab w:val="left" w:pos="567"/>
        </w:tabs>
        <w:spacing w:before="60" w:after="60" w:line="240" w:lineRule="auto"/>
        <w:ind w:firstLine="709"/>
        <w:jc w:val="both"/>
        <w:rPr>
          <w:rFonts w:ascii="Times New Roman" w:hAnsi="Times New Roman"/>
          <w:color w:val="000000" w:themeColor="text1"/>
          <w:sz w:val="28"/>
          <w:szCs w:val="28"/>
          <w:lang w:val="pt-BR"/>
        </w:rPr>
      </w:pPr>
      <w:r w:rsidRPr="009D09CF">
        <w:rPr>
          <w:rFonts w:ascii="Times New Roman" w:hAnsi="Times New Roman"/>
          <w:color w:val="000000" w:themeColor="text1"/>
          <w:sz w:val="28"/>
          <w:szCs w:val="28"/>
          <w:lang w:val="pt-BR"/>
        </w:rPr>
        <w:tab/>
        <w:t>- Tổ chức kiểm tra đánh giá nghiêm qui chế, khách quan;</w:t>
      </w:r>
    </w:p>
    <w:p w14:paraId="297DE6F5" w14:textId="77777777" w:rsidR="001D13EF" w:rsidRPr="009D09CF" w:rsidRDefault="001D13EF" w:rsidP="00C76EC7">
      <w:pPr>
        <w:widowControl w:val="0"/>
        <w:tabs>
          <w:tab w:val="left" w:pos="567"/>
        </w:tabs>
        <w:spacing w:before="60" w:after="60" w:line="240" w:lineRule="auto"/>
        <w:ind w:firstLine="709"/>
        <w:jc w:val="both"/>
        <w:rPr>
          <w:rFonts w:ascii="Times New Roman" w:hAnsi="Times New Roman"/>
          <w:color w:val="000000" w:themeColor="text1"/>
          <w:sz w:val="28"/>
          <w:szCs w:val="28"/>
          <w:lang w:val="pt-BR"/>
        </w:rPr>
      </w:pPr>
      <w:r w:rsidRPr="009D09CF">
        <w:rPr>
          <w:rFonts w:ascii="Times New Roman" w:hAnsi="Times New Roman"/>
          <w:color w:val="000000" w:themeColor="text1"/>
          <w:sz w:val="28"/>
          <w:szCs w:val="28"/>
          <w:lang w:val="pt-BR"/>
        </w:rPr>
        <w:tab/>
        <w:t>- Thực hành đúng qui trình, đảm bảo an toàn tuyệt đối.</w:t>
      </w:r>
    </w:p>
    <w:p w14:paraId="5E120F1B" w14:textId="65471A55" w:rsidR="001D13EF" w:rsidRPr="009D09CF" w:rsidRDefault="001D13EF" w:rsidP="00C76EC7">
      <w:pPr>
        <w:tabs>
          <w:tab w:val="left" w:pos="567"/>
        </w:tabs>
        <w:spacing w:before="60" w:after="60" w:line="240" w:lineRule="auto"/>
        <w:ind w:firstLine="709"/>
        <w:jc w:val="both"/>
        <w:rPr>
          <w:rFonts w:ascii="Times New Roman" w:hAnsi="Times New Roman"/>
          <w:color w:val="000000" w:themeColor="text1"/>
          <w:sz w:val="28"/>
          <w:szCs w:val="28"/>
          <w:lang w:val="pt-BR"/>
        </w:rPr>
      </w:pPr>
      <w:r w:rsidRPr="009D09CF">
        <w:rPr>
          <w:rFonts w:ascii="Times New Roman" w:hAnsi="Times New Roman"/>
          <w:b/>
          <w:color w:val="000000" w:themeColor="text1"/>
          <w:sz w:val="28"/>
          <w:szCs w:val="28"/>
          <w:lang w:val="pt-BR"/>
        </w:rPr>
        <w:t>II. NỘI DUNG:</w:t>
      </w:r>
      <w:r w:rsidR="004668BD" w:rsidRPr="009D09CF">
        <w:rPr>
          <w:rFonts w:ascii="Times New Roman" w:hAnsi="Times New Roman"/>
          <w:b/>
          <w:color w:val="000000" w:themeColor="text1"/>
          <w:sz w:val="28"/>
          <w:szCs w:val="28"/>
          <w:lang w:val="pt-BR"/>
        </w:rPr>
        <w:t xml:space="preserve"> </w:t>
      </w:r>
      <w:r w:rsidR="00004B12" w:rsidRPr="009D09CF">
        <w:rPr>
          <w:rFonts w:ascii="Times New Roman" w:hAnsi="Times New Roman"/>
          <w:color w:val="000000" w:themeColor="text1"/>
          <w:sz w:val="28"/>
          <w:szCs w:val="28"/>
          <w:lang w:val="pt-BR"/>
        </w:rPr>
        <w:t>Cài đặt cấu hình hoạt động ở các chế độ của thiết VHCR/10G</w:t>
      </w:r>
    </w:p>
    <w:p w14:paraId="75DA714C" w14:textId="566F08F5" w:rsidR="001D13EF" w:rsidRPr="009D09CF" w:rsidRDefault="001D13EF" w:rsidP="00C76EC7">
      <w:pPr>
        <w:tabs>
          <w:tab w:val="left" w:pos="567"/>
        </w:tabs>
        <w:spacing w:before="60" w:after="60" w:line="240" w:lineRule="auto"/>
        <w:ind w:firstLine="709"/>
        <w:jc w:val="both"/>
        <w:rPr>
          <w:rFonts w:ascii="Times New Roman" w:hAnsi="Times New Roman"/>
          <w:color w:val="000000" w:themeColor="text1"/>
          <w:sz w:val="28"/>
          <w:szCs w:val="28"/>
          <w:lang w:val="pt-BR"/>
        </w:rPr>
      </w:pPr>
      <w:r w:rsidRPr="009D09CF">
        <w:rPr>
          <w:rFonts w:ascii="Times New Roman" w:hAnsi="Times New Roman"/>
          <w:b/>
          <w:color w:val="000000" w:themeColor="text1"/>
          <w:sz w:val="28"/>
          <w:szCs w:val="28"/>
          <w:lang w:val="pt-BR"/>
        </w:rPr>
        <w:t>III. THỜI GIAN:</w:t>
      </w:r>
      <w:r w:rsidR="004668BD" w:rsidRPr="009D09CF">
        <w:rPr>
          <w:rFonts w:ascii="Times New Roman" w:hAnsi="Times New Roman"/>
          <w:b/>
          <w:color w:val="000000" w:themeColor="text1"/>
          <w:sz w:val="28"/>
          <w:szCs w:val="28"/>
          <w:lang w:val="pt-BR"/>
        </w:rPr>
        <w:t xml:space="preserve"> </w:t>
      </w:r>
      <w:r w:rsidR="004603FE" w:rsidRPr="009D09CF">
        <w:rPr>
          <w:rFonts w:ascii="Times New Roman" w:hAnsi="Times New Roman"/>
          <w:color w:val="000000" w:themeColor="text1"/>
          <w:sz w:val="28"/>
          <w:szCs w:val="28"/>
          <w:lang w:val="pt-BR"/>
        </w:rPr>
        <w:t>15</w:t>
      </w:r>
      <w:r w:rsidRPr="009D09CF">
        <w:rPr>
          <w:rFonts w:ascii="Times New Roman" w:hAnsi="Times New Roman"/>
          <w:color w:val="000000" w:themeColor="text1"/>
          <w:sz w:val="28"/>
          <w:szCs w:val="28"/>
          <w:lang w:val="pt-BR"/>
        </w:rPr>
        <w:t xml:space="preserve"> phút.</w:t>
      </w:r>
    </w:p>
    <w:p w14:paraId="58395F6D" w14:textId="77777777" w:rsidR="001D13EF" w:rsidRPr="009D09CF" w:rsidRDefault="001D13EF" w:rsidP="00C76EC7">
      <w:pPr>
        <w:tabs>
          <w:tab w:val="left" w:pos="567"/>
        </w:tabs>
        <w:spacing w:before="60" w:after="60" w:line="240" w:lineRule="auto"/>
        <w:ind w:firstLine="709"/>
        <w:jc w:val="both"/>
        <w:rPr>
          <w:rFonts w:ascii="Times New Roman" w:hAnsi="Times New Roman"/>
          <w:b/>
          <w:color w:val="000000" w:themeColor="text1"/>
          <w:sz w:val="28"/>
          <w:szCs w:val="28"/>
          <w:lang w:val="pt-BR"/>
        </w:rPr>
      </w:pPr>
      <w:r w:rsidRPr="009D09CF">
        <w:rPr>
          <w:rFonts w:ascii="Times New Roman" w:hAnsi="Times New Roman"/>
          <w:b/>
          <w:color w:val="000000" w:themeColor="text1"/>
          <w:sz w:val="28"/>
          <w:szCs w:val="28"/>
          <w:lang w:val="pt-BR"/>
        </w:rPr>
        <w:t>IV. TỔ CHỨC VÀ PHƯƠNG PHÁP</w:t>
      </w:r>
    </w:p>
    <w:p w14:paraId="2C0ECB50" w14:textId="77777777" w:rsidR="001D13EF" w:rsidRPr="009D09CF" w:rsidRDefault="001D13EF" w:rsidP="00C76EC7">
      <w:pPr>
        <w:tabs>
          <w:tab w:val="left" w:pos="567"/>
        </w:tabs>
        <w:spacing w:before="60" w:after="60" w:line="240" w:lineRule="auto"/>
        <w:ind w:firstLine="709"/>
        <w:jc w:val="both"/>
        <w:rPr>
          <w:rFonts w:ascii="Times New Roman" w:hAnsi="Times New Roman"/>
          <w:color w:val="000000" w:themeColor="text1"/>
          <w:sz w:val="28"/>
          <w:szCs w:val="28"/>
          <w:lang w:val="pt-BR"/>
        </w:rPr>
      </w:pPr>
      <w:r w:rsidRPr="009D09CF">
        <w:rPr>
          <w:rFonts w:ascii="Times New Roman" w:hAnsi="Times New Roman"/>
          <w:color w:val="000000" w:themeColor="text1"/>
          <w:sz w:val="28"/>
          <w:szCs w:val="28"/>
          <w:lang w:val="pt-BR"/>
        </w:rPr>
        <w:t>1. Tổ chức: Kiểm tra thực hành từng học viên.</w:t>
      </w:r>
    </w:p>
    <w:p w14:paraId="4E9A996C" w14:textId="77777777" w:rsidR="001D13EF" w:rsidRPr="009D09CF" w:rsidRDefault="001D13EF" w:rsidP="00C76EC7">
      <w:pPr>
        <w:tabs>
          <w:tab w:val="left" w:pos="567"/>
        </w:tabs>
        <w:spacing w:before="60" w:after="60" w:line="240" w:lineRule="auto"/>
        <w:ind w:firstLine="709"/>
        <w:jc w:val="both"/>
        <w:rPr>
          <w:rFonts w:ascii="Times New Roman" w:hAnsi="Times New Roman"/>
          <w:color w:val="000000" w:themeColor="text1"/>
          <w:sz w:val="28"/>
          <w:szCs w:val="28"/>
          <w:lang w:val="pt-BR"/>
        </w:rPr>
      </w:pPr>
      <w:r w:rsidRPr="009D09CF">
        <w:rPr>
          <w:rFonts w:ascii="Times New Roman" w:hAnsi="Times New Roman"/>
          <w:color w:val="000000" w:themeColor="text1"/>
          <w:sz w:val="28"/>
          <w:szCs w:val="28"/>
          <w:lang w:val="pt-BR"/>
        </w:rPr>
        <w:t>2. Phương pháp: Học viên cài đặt theo các tham số GV đưa ra.</w:t>
      </w:r>
    </w:p>
    <w:p w14:paraId="1BFCAA84" w14:textId="45DB5AFF" w:rsidR="001D13EF" w:rsidRPr="009D09CF" w:rsidRDefault="001D13EF" w:rsidP="00C76EC7">
      <w:pPr>
        <w:tabs>
          <w:tab w:val="left" w:pos="567"/>
        </w:tabs>
        <w:spacing w:before="60" w:after="60" w:line="240" w:lineRule="auto"/>
        <w:ind w:firstLine="709"/>
        <w:jc w:val="both"/>
        <w:rPr>
          <w:rFonts w:ascii="Times New Roman" w:hAnsi="Times New Roman"/>
          <w:color w:val="000000" w:themeColor="text1"/>
          <w:sz w:val="28"/>
          <w:szCs w:val="28"/>
          <w:lang w:val="pt-BR"/>
        </w:rPr>
      </w:pPr>
      <w:r w:rsidRPr="009D09CF">
        <w:rPr>
          <w:rFonts w:ascii="Times New Roman" w:hAnsi="Times New Roman"/>
          <w:b/>
          <w:color w:val="000000" w:themeColor="text1"/>
          <w:sz w:val="28"/>
          <w:szCs w:val="28"/>
          <w:lang w:val="pt-BR"/>
        </w:rPr>
        <w:t>IV. THÀNH PHẦN, ĐỐI TƯỢNG KIỂM TRA:</w:t>
      </w:r>
      <w:r w:rsidR="007618A3" w:rsidRPr="009D09CF">
        <w:rPr>
          <w:rFonts w:ascii="Times New Roman" w:hAnsi="Times New Roman"/>
          <w:color w:val="000000" w:themeColor="text1"/>
          <w:sz w:val="28"/>
          <w:szCs w:val="28"/>
          <w:lang w:val="pt-BR"/>
        </w:rPr>
        <w:t xml:space="preserve"> </w:t>
      </w:r>
      <w:r w:rsidRPr="009D09CF">
        <w:rPr>
          <w:rFonts w:ascii="Times New Roman" w:hAnsi="Times New Roman"/>
          <w:color w:val="000000" w:themeColor="text1"/>
          <w:sz w:val="28"/>
          <w:szCs w:val="28"/>
          <w:lang w:val="pt-BR"/>
        </w:rPr>
        <w:t xml:space="preserve">Học viên lớp học. </w:t>
      </w:r>
    </w:p>
    <w:p w14:paraId="47263B1B" w14:textId="6C025E6A" w:rsidR="001D13EF" w:rsidRPr="009D09CF" w:rsidRDefault="001D13EF" w:rsidP="00C76EC7">
      <w:pPr>
        <w:tabs>
          <w:tab w:val="left" w:pos="567"/>
        </w:tabs>
        <w:spacing w:before="60" w:after="60" w:line="240" w:lineRule="auto"/>
        <w:ind w:firstLine="709"/>
        <w:jc w:val="both"/>
        <w:rPr>
          <w:rFonts w:ascii="Times New Roman" w:hAnsi="Times New Roman"/>
          <w:color w:val="000000" w:themeColor="text1"/>
          <w:sz w:val="28"/>
          <w:szCs w:val="28"/>
          <w:lang w:val="vi-VN"/>
        </w:rPr>
      </w:pPr>
      <w:r w:rsidRPr="009D09CF">
        <w:rPr>
          <w:rFonts w:ascii="Times New Roman" w:hAnsi="Times New Roman"/>
          <w:b/>
          <w:color w:val="000000" w:themeColor="text1"/>
          <w:sz w:val="28"/>
          <w:szCs w:val="28"/>
          <w:lang w:val="pt-BR"/>
        </w:rPr>
        <w:t>VI. ĐỊA ĐIỂM:</w:t>
      </w:r>
      <w:r w:rsidRPr="009D09CF">
        <w:rPr>
          <w:rFonts w:ascii="Times New Roman" w:hAnsi="Times New Roman"/>
          <w:color w:val="000000" w:themeColor="text1"/>
          <w:sz w:val="28"/>
          <w:szCs w:val="28"/>
          <w:lang w:val="pt-BR"/>
        </w:rPr>
        <w:tab/>
      </w:r>
      <w:r w:rsidR="004603FE" w:rsidRPr="009D09CF">
        <w:rPr>
          <w:rFonts w:ascii="Times New Roman" w:hAnsi="Times New Roman"/>
          <w:color w:val="000000" w:themeColor="text1"/>
          <w:sz w:val="28"/>
          <w:szCs w:val="28"/>
          <w:lang w:val="vi-VN"/>
        </w:rPr>
        <w:t xml:space="preserve">Phòng HCM Tiểu đoàn </w:t>
      </w:r>
      <w:r w:rsidR="009D09CF" w:rsidRPr="009D09CF">
        <w:rPr>
          <w:rFonts w:ascii="Times New Roman" w:hAnsi="Times New Roman"/>
          <w:color w:val="000000" w:themeColor="text1"/>
          <w:sz w:val="28"/>
          <w:szCs w:val="28"/>
          <w:lang w:val="vi-VN"/>
        </w:rPr>
        <w:t>1</w:t>
      </w:r>
    </w:p>
    <w:p w14:paraId="20B65AA5" w14:textId="6158F46D" w:rsidR="001D13EF" w:rsidRPr="009D09CF" w:rsidRDefault="001D13EF" w:rsidP="00C76EC7">
      <w:pPr>
        <w:tabs>
          <w:tab w:val="left" w:pos="567"/>
        </w:tabs>
        <w:spacing w:before="60" w:after="60" w:line="240" w:lineRule="auto"/>
        <w:ind w:firstLine="709"/>
        <w:jc w:val="both"/>
        <w:rPr>
          <w:rFonts w:ascii="Times New Roman" w:hAnsi="Times New Roman"/>
          <w:color w:val="000000" w:themeColor="text1"/>
          <w:sz w:val="28"/>
          <w:szCs w:val="28"/>
          <w:lang w:val="pt-BR"/>
        </w:rPr>
      </w:pPr>
      <w:r w:rsidRPr="009D09CF">
        <w:rPr>
          <w:rFonts w:ascii="Times New Roman" w:hAnsi="Times New Roman"/>
          <w:b/>
          <w:color w:val="000000" w:themeColor="text1"/>
          <w:sz w:val="28"/>
          <w:szCs w:val="28"/>
          <w:lang w:val="pt-BR"/>
        </w:rPr>
        <w:t>VII. BẢO ĐẢM:</w:t>
      </w:r>
      <w:r w:rsidR="004668BD" w:rsidRPr="009D09CF">
        <w:rPr>
          <w:rFonts w:ascii="Times New Roman" w:hAnsi="Times New Roman"/>
          <w:b/>
          <w:color w:val="000000" w:themeColor="text1"/>
          <w:sz w:val="28"/>
          <w:szCs w:val="28"/>
          <w:lang w:val="pt-BR"/>
        </w:rPr>
        <w:t xml:space="preserve"> </w:t>
      </w:r>
      <w:r w:rsidRPr="009D09CF">
        <w:rPr>
          <w:rFonts w:ascii="Times New Roman" w:hAnsi="Times New Roman"/>
          <w:color w:val="000000" w:themeColor="text1"/>
          <w:sz w:val="28"/>
          <w:szCs w:val="28"/>
          <w:lang w:val="pt-BR"/>
        </w:rPr>
        <w:t xml:space="preserve">Các </w:t>
      </w:r>
      <w:r w:rsidR="00004B12" w:rsidRPr="009D09CF">
        <w:rPr>
          <w:rFonts w:ascii="Times New Roman" w:hAnsi="Times New Roman"/>
          <w:color w:val="000000" w:themeColor="text1"/>
          <w:sz w:val="28"/>
          <w:szCs w:val="28"/>
          <w:lang w:val="pt-BR"/>
        </w:rPr>
        <w:t>thiết bị VHCR/10G đã được triển khai</w:t>
      </w:r>
    </w:p>
    <w:p w14:paraId="0D3ED446" w14:textId="77777777" w:rsidR="009D09CF" w:rsidRDefault="009D09CF">
      <w:pPr>
        <w:spacing w:after="0" w:line="240" w:lineRule="auto"/>
        <w:rPr>
          <w:rFonts w:ascii="Times New Roman" w:hAnsi="Times New Roman"/>
          <w:b/>
          <w:color w:val="000000" w:themeColor="text1"/>
          <w:sz w:val="28"/>
          <w:szCs w:val="28"/>
        </w:rPr>
      </w:pPr>
      <w:r>
        <w:rPr>
          <w:rFonts w:ascii="Times New Roman" w:hAnsi="Times New Roman"/>
          <w:b/>
          <w:color w:val="000000" w:themeColor="text1"/>
          <w:sz w:val="28"/>
          <w:szCs w:val="28"/>
        </w:rPr>
        <w:br w:type="page"/>
      </w:r>
    </w:p>
    <w:p w14:paraId="0EC02BA2" w14:textId="5809DBB7" w:rsidR="001D13EF" w:rsidRPr="009D09CF" w:rsidRDefault="001D13EF" w:rsidP="00C76EC7">
      <w:pPr>
        <w:tabs>
          <w:tab w:val="left" w:pos="567"/>
        </w:tabs>
        <w:spacing w:before="120" w:after="120" w:line="240" w:lineRule="auto"/>
        <w:ind w:firstLine="709"/>
        <w:jc w:val="both"/>
        <w:rPr>
          <w:rFonts w:ascii="Times New Roman" w:hAnsi="Times New Roman"/>
          <w:b/>
          <w:color w:val="000000" w:themeColor="text1"/>
          <w:sz w:val="28"/>
          <w:szCs w:val="28"/>
        </w:rPr>
      </w:pPr>
      <w:r w:rsidRPr="009D09CF">
        <w:rPr>
          <w:rFonts w:ascii="Times New Roman" w:hAnsi="Times New Roman"/>
          <w:b/>
          <w:color w:val="000000" w:themeColor="text1"/>
          <w:sz w:val="28"/>
          <w:szCs w:val="28"/>
        </w:rPr>
        <w:lastRenderedPageBreak/>
        <w:t>VIII. KẾT QUẢ KIỂM TRA</w:t>
      </w: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67"/>
        <w:gridCol w:w="2552"/>
        <w:gridCol w:w="694"/>
        <w:gridCol w:w="681"/>
        <w:gridCol w:w="1873"/>
        <w:gridCol w:w="1146"/>
        <w:gridCol w:w="834"/>
        <w:gridCol w:w="720"/>
      </w:tblGrid>
      <w:tr w:rsidR="00DB2EAD" w:rsidRPr="00DB2EAD" w14:paraId="7C821CDE" w14:textId="77777777" w:rsidTr="006A76F2">
        <w:trPr>
          <w:tblHeader/>
        </w:trPr>
        <w:tc>
          <w:tcPr>
            <w:tcW w:w="567" w:type="dxa"/>
            <w:vMerge w:val="restart"/>
            <w:vAlign w:val="center"/>
          </w:tcPr>
          <w:p w14:paraId="7D56A876" w14:textId="77777777" w:rsidR="001D13EF" w:rsidRPr="00DB2EAD" w:rsidRDefault="001D13EF" w:rsidP="00C76EC7">
            <w:pPr>
              <w:tabs>
                <w:tab w:val="left" w:pos="567"/>
              </w:tabs>
              <w:spacing w:after="0" w:line="240" w:lineRule="auto"/>
              <w:ind w:left="-56" w:right="-38"/>
              <w:jc w:val="center"/>
              <w:rPr>
                <w:rFonts w:ascii="Times New Roman" w:hAnsi="Times New Roman"/>
                <w:b/>
                <w:color w:val="000000" w:themeColor="text1"/>
                <w:sz w:val="28"/>
                <w:szCs w:val="28"/>
              </w:rPr>
            </w:pPr>
            <w:r w:rsidRPr="00DB2EAD">
              <w:rPr>
                <w:rFonts w:ascii="Times New Roman" w:hAnsi="Times New Roman"/>
                <w:b/>
                <w:color w:val="000000" w:themeColor="text1"/>
                <w:sz w:val="28"/>
                <w:szCs w:val="28"/>
              </w:rPr>
              <w:t>TT</w:t>
            </w:r>
          </w:p>
        </w:tc>
        <w:tc>
          <w:tcPr>
            <w:tcW w:w="2552" w:type="dxa"/>
            <w:vMerge w:val="restart"/>
            <w:vAlign w:val="center"/>
          </w:tcPr>
          <w:p w14:paraId="0089A311" w14:textId="77777777" w:rsidR="001D13EF" w:rsidRPr="00DB2EAD" w:rsidRDefault="001D13EF" w:rsidP="00C76EC7">
            <w:pPr>
              <w:tabs>
                <w:tab w:val="left" w:pos="567"/>
              </w:tabs>
              <w:spacing w:after="0" w:line="240" w:lineRule="auto"/>
              <w:ind w:right="-6"/>
              <w:jc w:val="center"/>
              <w:rPr>
                <w:rFonts w:ascii="Times New Roman" w:hAnsi="Times New Roman"/>
                <w:b/>
                <w:color w:val="000000" w:themeColor="text1"/>
                <w:sz w:val="28"/>
                <w:szCs w:val="28"/>
              </w:rPr>
            </w:pPr>
            <w:r w:rsidRPr="00DB2EAD">
              <w:rPr>
                <w:rFonts w:ascii="Times New Roman" w:hAnsi="Times New Roman"/>
                <w:b/>
                <w:color w:val="000000" w:themeColor="text1"/>
                <w:sz w:val="28"/>
                <w:szCs w:val="28"/>
              </w:rPr>
              <w:t>Họ và tên</w:t>
            </w:r>
          </w:p>
        </w:tc>
        <w:tc>
          <w:tcPr>
            <w:tcW w:w="694" w:type="dxa"/>
            <w:vMerge w:val="restart"/>
            <w:vAlign w:val="center"/>
          </w:tcPr>
          <w:p w14:paraId="3B4181BE" w14:textId="77777777" w:rsidR="001D13EF" w:rsidRPr="00DB2EAD" w:rsidRDefault="001D13EF" w:rsidP="00C76EC7">
            <w:pPr>
              <w:tabs>
                <w:tab w:val="left" w:pos="567"/>
              </w:tabs>
              <w:spacing w:after="0" w:line="240" w:lineRule="auto"/>
              <w:ind w:left="-56" w:right="-54"/>
              <w:jc w:val="center"/>
              <w:rPr>
                <w:rFonts w:ascii="Times New Roman" w:hAnsi="Times New Roman"/>
                <w:b/>
                <w:color w:val="000000" w:themeColor="text1"/>
                <w:sz w:val="28"/>
                <w:szCs w:val="28"/>
              </w:rPr>
            </w:pPr>
            <w:r w:rsidRPr="00DB2EAD">
              <w:rPr>
                <w:rFonts w:ascii="Times New Roman" w:hAnsi="Times New Roman"/>
                <w:b/>
                <w:color w:val="000000" w:themeColor="text1"/>
                <w:sz w:val="28"/>
                <w:szCs w:val="28"/>
              </w:rPr>
              <w:t>Cấp bậc</w:t>
            </w:r>
          </w:p>
        </w:tc>
        <w:tc>
          <w:tcPr>
            <w:tcW w:w="681" w:type="dxa"/>
            <w:vMerge w:val="restart"/>
            <w:vAlign w:val="center"/>
          </w:tcPr>
          <w:p w14:paraId="5B1B2333" w14:textId="77777777" w:rsidR="001D13EF" w:rsidRPr="00DB2EAD" w:rsidRDefault="001D13EF" w:rsidP="00C76EC7">
            <w:pPr>
              <w:tabs>
                <w:tab w:val="left" w:pos="567"/>
              </w:tabs>
              <w:spacing w:after="0" w:line="240" w:lineRule="auto"/>
              <w:ind w:left="-71" w:right="-52"/>
              <w:jc w:val="center"/>
              <w:rPr>
                <w:rFonts w:ascii="Times New Roman" w:hAnsi="Times New Roman"/>
                <w:b/>
                <w:color w:val="000000" w:themeColor="text1"/>
                <w:sz w:val="28"/>
                <w:szCs w:val="28"/>
              </w:rPr>
            </w:pPr>
            <w:r w:rsidRPr="00DB2EAD">
              <w:rPr>
                <w:rFonts w:ascii="Times New Roman" w:hAnsi="Times New Roman"/>
                <w:b/>
                <w:color w:val="000000" w:themeColor="text1"/>
                <w:sz w:val="28"/>
                <w:szCs w:val="28"/>
              </w:rPr>
              <w:t>Đơn vị</w:t>
            </w:r>
          </w:p>
        </w:tc>
        <w:tc>
          <w:tcPr>
            <w:tcW w:w="1873" w:type="dxa"/>
            <w:vMerge w:val="restart"/>
            <w:vAlign w:val="center"/>
          </w:tcPr>
          <w:p w14:paraId="3B224447" w14:textId="77777777" w:rsidR="001D13EF" w:rsidRPr="00DB2EAD" w:rsidRDefault="001D13EF" w:rsidP="00C76EC7">
            <w:pPr>
              <w:tabs>
                <w:tab w:val="left" w:pos="567"/>
              </w:tabs>
              <w:spacing w:after="0" w:line="240" w:lineRule="auto"/>
              <w:ind w:right="-6"/>
              <w:jc w:val="center"/>
              <w:rPr>
                <w:rFonts w:ascii="Times New Roman" w:hAnsi="Times New Roman"/>
                <w:b/>
                <w:color w:val="000000" w:themeColor="text1"/>
                <w:sz w:val="28"/>
                <w:szCs w:val="28"/>
              </w:rPr>
            </w:pPr>
            <w:r w:rsidRPr="00DB2EAD">
              <w:rPr>
                <w:rFonts w:ascii="Times New Roman" w:hAnsi="Times New Roman"/>
                <w:b/>
                <w:color w:val="000000" w:themeColor="text1"/>
                <w:sz w:val="28"/>
                <w:szCs w:val="28"/>
              </w:rPr>
              <w:t>Nội dung</w:t>
            </w:r>
          </w:p>
          <w:p w14:paraId="2CA22F16" w14:textId="77777777" w:rsidR="001D13EF" w:rsidRPr="00DB2EAD" w:rsidRDefault="001D13EF" w:rsidP="00C76EC7">
            <w:pPr>
              <w:tabs>
                <w:tab w:val="left" w:pos="567"/>
              </w:tabs>
              <w:spacing w:after="0" w:line="240" w:lineRule="auto"/>
              <w:ind w:right="-6"/>
              <w:jc w:val="center"/>
              <w:rPr>
                <w:rFonts w:ascii="Times New Roman" w:hAnsi="Times New Roman"/>
                <w:b/>
                <w:color w:val="000000" w:themeColor="text1"/>
                <w:sz w:val="28"/>
                <w:szCs w:val="28"/>
              </w:rPr>
            </w:pPr>
            <w:r w:rsidRPr="00DB2EAD">
              <w:rPr>
                <w:rFonts w:ascii="Times New Roman" w:hAnsi="Times New Roman"/>
                <w:b/>
                <w:color w:val="000000" w:themeColor="text1"/>
                <w:sz w:val="28"/>
                <w:szCs w:val="28"/>
              </w:rPr>
              <w:t xml:space="preserve"> kiểm tra</w:t>
            </w:r>
          </w:p>
        </w:tc>
        <w:tc>
          <w:tcPr>
            <w:tcW w:w="1980" w:type="dxa"/>
            <w:gridSpan w:val="2"/>
            <w:vAlign w:val="center"/>
          </w:tcPr>
          <w:p w14:paraId="64F529EB" w14:textId="77777777" w:rsidR="001D13EF" w:rsidRPr="00DB2EAD" w:rsidRDefault="001D13EF" w:rsidP="00C76EC7">
            <w:pPr>
              <w:tabs>
                <w:tab w:val="left" w:pos="567"/>
              </w:tabs>
              <w:spacing w:after="0" w:line="240" w:lineRule="auto"/>
              <w:ind w:right="-6"/>
              <w:jc w:val="center"/>
              <w:rPr>
                <w:rFonts w:ascii="Times New Roman" w:hAnsi="Times New Roman"/>
                <w:b/>
                <w:color w:val="000000" w:themeColor="text1"/>
                <w:sz w:val="28"/>
                <w:szCs w:val="28"/>
              </w:rPr>
            </w:pPr>
            <w:r w:rsidRPr="00DB2EAD">
              <w:rPr>
                <w:rFonts w:ascii="Times New Roman" w:hAnsi="Times New Roman"/>
                <w:b/>
                <w:color w:val="000000" w:themeColor="text1"/>
                <w:sz w:val="28"/>
                <w:szCs w:val="28"/>
              </w:rPr>
              <w:t>Kết quả kiểm tra</w:t>
            </w:r>
          </w:p>
        </w:tc>
        <w:tc>
          <w:tcPr>
            <w:tcW w:w="720" w:type="dxa"/>
            <w:vMerge w:val="restart"/>
            <w:vAlign w:val="center"/>
          </w:tcPr>
          <w:p w14:paraId="2C560ECA" w14:textId="77777777" w:rsidR="001D13EF" w:rsidRPr="00DB2EAD" w:rsidRDefault="001D13EF" w:rsidP="00C76EC7">
            <w:pPr>
              <w:tabs>
                <w:tab w:val="left" w:pos="567"/>
              </w:tabs>
              <w:spacing w:after="0" w:line="240" w:lineRule="auto"/>
              <w:ind w:right="-6"/>
              <w:jc w:val="center"/>
              <w:rPr>
                <w:rFonts w:ascii="Times New Roman" w:hAnsi="Times New Roman"/>
                <w:b/>
                <w:color w:val="000000" w:themeColor="text1"/>
                <w:sz w:val="28"/>
                <w:szCs w:val="28"/>
              </w:rPr>
            </w:pPr>
            <w:r w:rsidRPr="00DB2EAD">
              <w:rPr>
                <w:rFonts w:ascii="Times New Roman" w:hAnsi="Times New Roman"/>
                <w:b/>
                <w:color w:val="000000" w:themeColor="text1"/>
                <w:sz w:val="28"/>
                <w:szCs w:val="28"/>
              </w:rPr>
              <w:t>Ghi chú</w:t>
            </w:r>
          </w:p>
        </w:tc>
      </w:tr>
      <w:tr w:rsidR="00DB2EAD" w:rsidRPr="00DB2EAD" w14:paraId="75AC272A" w14:textId="77777777" w:rsidTr="006A76F2">
        <w:trPr>
          <w:tblHeader/>
        </w:trPr>
        <w:tc>
          <w:tcPr>
            <w:tcW w:w="567" w:type="dxa"/>
            <w:vMerge/>
          </w:tcPr>
          <w:p w14:paraId="269A6769" w14:textId="77777777" w:rsidR="001D13EF" w:rsidRPr="00DB2EAD" w:rsidRDefault="001D13EF" w:rsidP="00C76EC7">
            <w:pPr>
              <w:tabs>
                <w:tab w:val="left" w:pos="567"/>
              </w:tabs>
              <w:spacing w:before="40" w:after="40" w:line="240" w:lineRule="auto"/>
              <w:ind w:left="-56" w:right="-38"/>
              <w:jc w:val="center"/>
              <w:rPr>
                <w:rFonts w:ascii="Times New Roman" w:hAnsi="Times New Roman"/>
                <w:color w:val="000000" w:themeColor="text1"/>
                <w:sz w:val="28"/>
                <w:szCs w:val="28"/>
              </w:rPr>
            </w:pPr>
          </w:p>
        </w:tc>
        <w:tc>
          <w:tcPr>
            <w:tcW w:w="2552" w:type="dxa"/>
            <w:vMerge/>
          </w:tcPr>
          <w:p w14:paraId="0C7DFD3E" w14:textId="77777777" w:rsidR="001D13EF" w:rsidRPr="00DB2EAD" w:rsidRDefault="001D13EF" w:rsidP="00C76EC7">
            <w:pPr>
              <w:tabs>
                <w:tab w:val="left" w:pos="567"/>
              </w:tabs>
              <w:spacing w:before="40" w:after="40" w:line="240" w:lineRule="auto"/>
              <w:ind w:right="-6"/>
              <w:jc w:val="both"/>
              <w:rPr>
                <w:rFonts w:ascii="Times New Roman" w:hAnsi="Times New Roman"/>
                <w:color w:val="000000" w:themeColor="text1"/>
                <w:sz w:val="28"/>
                <w:szCs w:val="28"/>
              </w:rPr>
            </w:pPr>
          </w:p>
        </w:tc>
        <w:tc>
          <w:tcPr>
            <w:tcW w:w="694" w:type="dxa"/>
            <w:vMerge/>
          </w:tcPr>
          <w:p w14:paraId="5868DBAF" w14:textId="77777777" w:rsidR="001D13EF" w:rsidRPr="00DB2EAD" w:rsidRDefault="001D13EF" w:rsidP="00C76EC7">
            <w:pPr>
              <w:tabs>
                <w:tab w:val="left" w:pos="567"/>
              </w:tabs>
              <w:spacing w:before="40" w:after="40" w:line="240" w:lineRule="auto"/>
              <w:ind w:left="-56" w:right="-54"/>
              <w:jc w:val="both"/>
              <w:rPr>
                <w:rFonts w:ascii="Times New Roman" w:hAnsi="Times New Roman"/>
                <w:color w:val="000000" w:themeColor="text1"/>
                <w:sz w:val="28"/>
                <w:szCs w:val="28"/>
              </w:rPr>
            </w:pPr>
          </w:p>
        </w:tc>
        <w:tc>
          <w:tcPr>
            <w:tcW w:w="681" w:type="dxa"/>
            <w:vMerge/>
          </w:tcPr>
          <w:p w14:paraId="49C0B033" w14:textId="77777777" w:rsidR="001D13EF" w:rsidRPr="00DB2EAD" w:rsidRDefault="001D13EF" w:rsidP="00C76EC7">
            <w:pPr>
              <w:tabs>
                <w:tab w:val="left" w:pos="567"/>
              </w:tabs>
              <w:spacing w:before="40" w:after="40" w:line="240" w:lineRule="auto"/>
              <w:ind w:right="-6"/>
              <w:jc w:val="both"/>
              <w:rPr>
                <w:rFonts w:ascii="Times New Roman" w:hAnsi="Times New Roman"/>
                <w:color w:val="000000" w:themeColor="text1"/>
                <w:sz w:val="28"/>
                <w:szCs w:val="28"/>
              </w:rPr>
            </w:pPr>
          </w:p>
        </w:tc>
        <w:tc>
          <w:tcPr>
            <w:tcW w:w="1873" w:type="dxa"/>
            <w:vMerge/>
          </w:tcPr>
          <w:p w14:paraId="00347663" w14:textId="77777777" w:rsidR="001D13EF" w:rsidRPr="00DB2EAD" w:rsidRDefault="001D13EF" w:rsidP="00C76EC7">
            <w:pPr>
              <w:tabs>
                <w:tab w:val="left" w:pos="567"/>
              </w:tabs>
              <w:spacing w:before="40" w:after="40" w:line="240" w:lineRule="auto"/>
              <w:ind w:right="-6"/>
              <w:jc w:val="both"/>
              <w:rPr>
                <w:rFonts w:ascii="Times New Roman" w:hAnsi="Times New Roman"/>
                <w:color w:val="000000" w:themeColor="text1"/>
                <w:sz w:val="28"/>
                <w:szCs w:val="28"/>
              </w:rPr>
            </w:pPr>
          </w:p>
        </w:tc>
        <w:tc>
          <w:tcPr>
            <w:tcW w:w="1146" w:type="dxa"/>
            <w:vAlign w:val="center"/>
          </w:tcPr>
          <w:p w14:paraId="77AE6FFB" w14:textId="77777777" w:rsidR="001D13EF" w:rsidRPr="00DB2EAD" w:rsidRDefault="001D13EF" w:rsidP="00C76EC7">
            <w:pPr>
              <w:tabs>
                <w:tab w:val="left" w:pos="567"/>
              </w:tabs>
              <w:spacing w:after="0" w:line="240" w:lineRule="auto"/>
              <w:ind w:left="-67" w:right="-68"/>
              <w:jc w:val="center"/>
              <w:rPr>
                <w:rFonts w:ascii="Times New Roman" w:hAnsi="Times New Roman"/>
                <w:b/>
                <w:color w:val="000000" w:themeColor="text1"/>
                <w:sz w:val="28"/>
                <w:szCs w:val="28"/>
              </w:rPr>
            </w:pPr>
            <w:r w:rsidRPr="00DB2EAD">
              <w:rPr>
                <w:rFonts w:ascii="Times New Roman" w:hAnsi="Times New Roman"/>
                <w:b/>
                <w:color w:val="000000" w:themeColor="text1"/>
                <w:sz w:val="28"/>
                <w:szCs w:val="28"/>
              </w:rPr>
              <w:t>Điểm</w:t>
            </w:r>
          </w:p>
        </w:tc>
        <w:tc>
          <w:tcPr>
            <w:tcW w:w="834" w:type="dxa"/>
            <w:vAlign w:val="center"/>
          </w:tcPr>
          <w:p w14:paraId="7A0ADCFA" w14:textId="77777777" w:rsidR="001D13EF" w:rsidRPr="00DB2EAD" w:rsidRDefault="001D13EF" w:rsidP="00C76EC7">
            <w:pPr>
              <w:tabs>
                <w:tab w:val="left" w:pos="567"/>
              </w:tabs>
              <w:spacing w:after="0" w:line="240" w:lineRule="auto"/>
              <w:ind w:right="-6"/>
              <w:jc w:val="center"/>
              <w:rPr>
                <w:rFonts w:ascii="Times New Roman" w:hAnsi="Times New Roman"/>
                <w:b/>
                <w:color w:val="000000" w:themeColor="text1"/>
                <w:sz w:val="28"/>
                <w:szCs w:val="28"/>
              </w:rPr>
            </w:pPr>
            <w:r w:rsidRPr="00DB2EAD">
              <w:rPr>
                <w:rFonts w:ascii="Times New Roman" w:hAnsi="Times New Roman"/>
                <w:b/>
                <w:color w:val="000000" w:themeColor="text1"/>
                <w:sz w:val="28"/>
                <w:szCs w:val="28"/>
              </w:rPr>
              <w:t>Xếp loại</w:t>
            </w:r>
          </w:p>
        </w:tc>
        <w:tc>
          <w:tcPr>
            <w:tcW w:w="720" w:type="dxa"/>
            <w:vMerge/>
          </w:tcPr>
          <w:p w14:paraId="0DCC6786" w14:textId="77777777" w:rsidR="001D13EF" w:rsidRPr="00DB2EAD" w:rsidRDefault="001D13EF" w:rsidP="00C76EC7">
            <w:pPr>
              <w:tabs>
                <w:tab w:val="left" w:pos="567"/>
              </w:tabs>
              <w:spacing w:before="40" w:after="40" w:line="240" w:lineRule="auto"/>
              <w:ind w:right="-6"/>
              <w:jc w:val="both"/>
              <w:rPr>
                <w:rFonts w:ascii="Times New Roman" w:hAnsi="Times New Roman"/>
                <w:color w:val="000000" w:themeColor="text1"/>
                <w:sz w:val="28"/>
                <w:szCs w:val="28"/>
              </w:rPr>
            </w:pPr>
          </w:p>
        </w:tc>
      </w:tr>
      <w:tr w:rsidR="00DB2EAD" w:rsidRPr="00DB2EAD" w14:paraId="755106E0" w14:textId="77777777" w:rsidTr="006A76F2">
        <w:tc>
          <w:tcPr>
            <w:tcW w:w="567" w:type="dxa"/>
          </w:tcPr>
          <w:p w14:paraId="68676BE5" w14:textId="0D5A432C"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62A310EC"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24CD1AAF"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6B856318"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77378068"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27461D2E"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47DA29E1"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1785711C"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382B0818" w14:textId="77777777" w:rsidTr="006A76F2">
        <w:tc>
          <w:tcPr>
            <w:tcW w:w="567" w:type="dxa"/>
          </w:tcPr>
          <w:p w14:paraId="4081B90F" w14:textId="5ACF9665"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4BA54DB0"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1FA23F97"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2E6E57DA"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5A2D116C"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0E02442A"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07FDB044"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2A5FCC3D"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5666210D" w14:textId="77777777" w:rsidTr="006A76F2">
        <w:tc>
          <w:tcPr>
            <w:tcW w:w="567" w:type="dxa"/>
          </w:tcPr>
          <w:p w14:paraId="65E24294" w14:textId="68C98F5C"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34211B02"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7515DD23"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62D17782"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18E2905E"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46C92D55"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2EDCDEC9"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6A5B94BE"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457927DA" w14:textId="77777777" w:rsidTr="006A76F2">
        <w:tc>
          <w:tcPr>
            <w:tcW w:w="567" w:type="dxa"/>
          </w:tcPr>
          <w:p w14:paraId="270EDC5F" w14:textId="178DA121"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0028EA87"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3CB9F17E"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44724E4F"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70330543"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705DD000"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5A018928"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07F7B8CC"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1065440D" w14:textId="77777777" w:rsidTr="006A76F2">
        <w:tc>
          <w:tcPr>
            <w:tcW w:w="567" w:type="dxa"/>
          </w:tcPr>
          <w:p w14:paraId="53FAA372" w14:textId="2F6B2743"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515D30AB"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7F20EB4E"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2CF011B6"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10E44F0F"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21B9A10F"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69646F2C"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4D09EA10"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76B78452" w14:textId="77777777" w:rsidTr="006A76F2">
        <w:tc>
          <w:tcPr>
            <w:tcW w:w="567" w:type="dxa"/>
          </w:tcPr>
          <w:p w14:paraId="17F07134" w14:textId="3CCDF8A0"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7E33A07E"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1DA1025A"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44E404D8"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7A9ABD9D"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1D692680"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65F6B6B8"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44CC8FDA"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5C610FC6" w14:textId="77777777" w:rsidTr="006A76F2">
        <w:tc>
          <w:tcPr>
            <w:tcW w:w="567" w:type="dxa"/>
          </w:tcPr>
          <w:p w14:paraId="795C2DBB" w14:textId="44C7F04F"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60534728"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75DDBCD8"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56A29936"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36DC9871"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47D0E923"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348CC57F"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1781748D"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12850E82" w14:textId="77777777" w:rsidTr="006A76F2">
        <w:tc>
          <w:tcPr>
            <w:tcW w:w="567" w:type="dxa"/>
          </w:tcPr>
          <w:p w14:paraId="12A714DF" w14:textId="455AECE7"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2ED85EBE"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3DB76D8C"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40F27B7C"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317825E8"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6952F14C"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2DFFDD68"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4BDDAEBB"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50C5AF4B" w14:textId="77777777" w:rsidTr="006A76F2">
        <w:tc>
          <w:tcPr>
            <w:tcW w:w="567" w:type="dxa"/>
          </w:tcPr>
          <w:p w14:paraId="158A4B26" w14:textId="4C3F2A77"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7571B3F0"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2610F4CD"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738C24A0"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62660B41"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7FCAA3A3"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1BF49B0E"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11ED1EDD"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1AC6D827" w14:textId="77777777" w:rsidTr="006A76F2">
        <w:tc>
          <w:tcPr>
            <w:tcW w:w="567" w:type="dxa"/>
          </w:tcPr>
          <w:p w14:paraId="4AE2B420" w14:textId="2E4CFB30"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76250E55"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06A3C380"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538FB946"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4BC39FF9"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2ADD02BA"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7BBE694A"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52DA4646"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4BAB3102" w14:textId="77777777" w:rsidTr="006A76F2">
        <w:tc>
          <w:tcPr>
            <w:tcW w:w="567" w:type="dxa"/>
          </w:tcPr>
          <w:p w14:paraId="595F1926" w14:textId="5A4D1FC0"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30549D7F"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392AF10C"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3F6E2004"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7ECF1E4E"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6ACA82E8"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760CDFC3"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66F121D1"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692DC58F" w14:textId="77777777" w:rsidTr="006A76F2">
        <w:tc>
          <w:tcPr>
            <w:tcW w:w="567" w:type="dxa"/>
          </w:tcPr>
          <w:p w14:paraId="0183EAA7" w14:textId="5BC7F53F"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3CCDC2BD"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3CB49DBC"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781408C4"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33A12E61"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497D1DB9"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5FEA1DEB"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338AA6CD"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3D067900" w14:textId="77777777" w:rsidTr="006A76F2">
        <w:tc>
          <w:tcPr>
            <w:tcW w:w="567" w:type="dxa"/>
          </w:tcPr>
          <w:p w14:paraId="1C00FCE8" w14:textId="21184C54"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6CF310B8"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43D544C6"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67BC495A"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3D56F157"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4B7562CF"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715C6E9F"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020CB849"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5791B490" w14:textId="77777777" w:rsidTr="006A76F2">
        <w:tc>
          <w:tcPr>
            <w:tcW w:w="567" w:type="dxa"/>
          </w:tcPr>
          <w:p w14:paraId="3C5CBC7C" w14:textId="3C34EF35"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4CB7B677"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3EDFCFC4"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2B32788F"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4A47BE12"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3D539440"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4A6B41AD"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0FC36F4E"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0EA1D938" w14:textId="77777777" w:rsidTr="006A76F2">
        <w:tc>
          <w:tcPr>
            <w:tcW w:w="567" w:type="dxa"/>
          </w:tcPr>
          <w:p w14:paraId="0BC8DF1E" w14:textId="55C9A30A"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34243D78"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6D56E794"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39FF0171"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06E71C74"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6B3B3DCB"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5ABE82AA"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59A79F94"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166CB7DD" w14:textId="77777777" w:rsidTr="006A76F2">
        <w:tc>
          <w:tcPr>
            <w:tcW w:w="567" w:type="dxa"/>
          </w:tcPr>
          <w:p w14:paraId="7216F4C2" w14:textId="338087DB"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75B8B840"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4A81602B"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60532145"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70303120"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03D98965"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4B78A967"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6F07B9B8"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38FC556D" w14:textId="77777777" w:rsidTr="006A76F2">
        <w:tc>
          <w:tcPr>
            <w:tcW w:w="567" w:type="dxa"/>
          </w:tcPr>
          <w:p w14:paraId="63D6620A" w14:textId="64E8B280"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327C01C9"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5A5D41ED"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46B70CFF"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777A5BB0"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2C1C72F6"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5A73234E"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0E1E3C4F"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489823E5" w14:textId="77777777" w:rsidTr="006A76F2">
        <w:tc>
          <w:tcPr>
            <w:tcW w:w="567" w:type="dxa"/>
          </w:tcPr>
          <w:p w14:paraId="43660F50" w14:textId="4E14BF73"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3D664C4D"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1889F074"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7EDA5ABE"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19D82B9A"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150D8119"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421E60DE"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2276F4C0"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00272050" w14:textId="77777777" w:rsidTr="006A76F2">
        <w:tc>
          <w:tcPr>
            <w:tcW w:w="567" w:type="dxa"/>
          </w:tcPr>
          <w:p w14:paraId="0FA5E03C" w14:textId="0D018EA6"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699821AE"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0C50FFC8"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1A7160E5"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0A9EDE60"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0BC5D0A9"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3EE29752"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15D3F9E9"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2D903118" w14:textId="77777777" w:rsidTr="006A76F2">
        <w:tc>
          <w:tcPr>
            <w:tcW w:w="567" w:type="dxa"/>
          </w:tcPr>
          <w:p w14:paraId="780F472B" w14:textId="0FCA310D" w:rsidR="001D13EF" w:rsidRPr="00DB2EAD" w:rsidRDefault="001D13EF"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7D2A3FF8"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58E5055A" w14:textId="77777777" w:rsidR="001D13EF" w:rsidRPr="00DB2EAD" w:rsidRDefault="001D13EF"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650B3C10"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7B0C2101"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1B5B127C"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0FE0E0E9"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41211785" w14:textId="77777777" w:rsidR="001D13EF" w:rsidRPr="00DB2EAD" w:rsidRDefault="001D13EF"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58C9CFA2" w14:textId="77777777" w:rsidTr="006A76F2">
        <w:tc>
          <w:tcPr>
            <w:tcW w:w="567" w:type="dxa"/>
          </w:tcPr>
          <w:p w14:paraId="0FB82F27" w14:textId="5AC882C8" w:rsidR="008D330C" w:rsidRPr="00DB2EAD" w:rsidRDefault="008D330C"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27F59EF2" w14:textId="77777777" w:rsidR="008D330C" w:rsidRPr="00DB2EAD" w:rsidRDefault="008D330C"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14DF7119" w14:textId="77777777" w:rsidR="008D330C" w:rsidRPr="00DB2EAD" w:rsidRDefault="008D330C"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5B0294FC" w14:textId="77777777" w:rsidR="008D330C" w:rsidRPr="00DB2EAD" w:rsidRDefault="008D330C"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0D1A7DA3" w14:textId="77777777" w:rsidR="008D330C" w:rsidRPr="00DB2EAD" w:rsidRDefault="008D330C"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4C5293E1" w14:textId="77777777" w:rsidR="008D330C" w:rsidRPr="00DB2EAD" w:rsidRDefault="008D330C"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17000B63" w14:textId="77777777" w:rsidR="008D330C" w:rsidRPr="00DB2EAD" w:rsidRDefault="008D330C"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77C196F9" w14:textId="77777777" w:rsidR="008D330C" w:rsidRPr="00DB2EAD" w:rsidRDefault="008D330C"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1D8DDE9A" w14:textId="77777777" w:rsidTr="006A76F2">
        <w:tc>
          <w:tcPr>
            <w:tcW w:w="567" w:type="dxa"/>
          </w:tcPr>
          <w:p w14:paraId="78FAA4D9" w14:textId="594E224C" w:rsidR="00543761" w:rsidRPr="00DB2EAD" w:rsidRDefault="00543761"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4293034E"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1CF2A586" w14:textId="77777777" w:rsidR="00543761" w:rsidRPr="00DB2EAD" w:rsidRDefault="00543761"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23C4C585"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4EDA4FDD"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2836B53E"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55D3CAD6"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3919603D"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2CB88376" w14:textId="77777777" w:rsidTr="006A76F2">
        <w:tc>
          <w:tcPr>
            <w:tcW w:w="567" w:type="dxa"/>
          </w:tcPr>
          <w:p w14:paraId="489E7670" w14:textId="2586B02D" w:rsidR="00543761" w:rsidRPr="00DB2EAD" w:rsidRDefault="00543761"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02328D7E"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686AD657" w14:textId="77777777" w:rsidR="00543761" w:rsidRPr="00DB2EAD" w:rsidRDefault="00543761"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65ADB0F4"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536A8051"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37C9910C"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4ACE493C"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66DC4E66"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43F50631" w14:textId="77777777" w:rsidTr="006A76F2">
        <w:tc>
          <w:tcPr>
            <w:tcW w:w="567" w:type="dxa"/>
          </w:tcPr>
          <w:p w14:paraId="799CD57C" w14:textId="3B217DC6" w:rsidR="00543761" w:rsidRPr="00DB2EAD" w:rsidRDefault="00543761"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10B6EA0A"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543D3C00" w14:textId="77777777" w:rsidR="00543761" w:rsidRPr="00DB2EAD" w:rsidRDefault="00543761"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4C33B8F2"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774AF9CC"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125DF7CE"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39F85481"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06CEBB53"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r>
      <w:tr w:rsidR="00DB2EAD" w:rsidRPr="00DB2EAD" w14:paraId="24FDCB4C" w14:textId="77777777" w:rsidTr="006A76F2">
        <w:tc>
          <w:tcPr>
            <w:tcW w:w="567" w:type="dxa"/>
          </w:tcPr>
          <w:p w14:paraId="3E3815B4" w14:textId="0EE2DD17" w:rsidR="00543761" w:rsidRPr="00DB2EAD" w:rsidRDefault="00543761" w:rsidP="00C76EC7">
            <w:pPr>
              <w:tabs>
                <w:tab w:val="left" w:pos="567"/>
              </w:tabs>
              <w:spacing w:after="0" w:line="360" w:lineRule="auto"/>
              <w:ind w:left="-56" w:right="-38"/>
              <w:jc w:val="center"/>
              <w:rPr>
                <w:rFonts w:ascii="Times New Roman" w:hAnsi="Times New Roman"/>
                <w:color w:val="000000" w:themeColor="text1"/>
                <w:sz w:val="28"/>
                <w:szCs w:val="28"/>
              </w:rPr>
            </w:pPr>
          </w:p>
        </w:tc>
        <w:tc>
          <w:tcPr>
            <w:tcW w:w="2552" w:type="dxa"/>
          </w:tcPr>
          <w:p w14:paraId="08A57DD3"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694" w:type="dxa"/>
          </w:tcPr>
          <w:p w14:paraId="4FD8BC8D" w14:textId="77777777" w:rsidR="00543761" w:rsidRPr="00DB2EAD" w:rsidRDefault="00543761" w:rsidP="00C76EC7">
            <w:pPr>
              <w:tabs>
                <w:tab w:val="left" w:pos="567"/>
              </w:tabs>
              <w:spacing w:after="0" w:line="360" w:lineRule="auto"/>
              <w:ind w:left="-56" w:right="-54"/>
              <w:jc w:val="both"/>
              <w:rPr>
                <w:rFonts w:ascii="Times New Roman" w:hAnsi="Times New Roman"/>
                <w:color w:val="000000" w:themeColor="text1"/>
                <w:sz w:val="28"/>
                <w:szCs w:val="28"/>
              </w:rPr>
            </w:pPr>
          </w:p>
        </w:tc>
        <w:tc>
          <w:tcPr>
            <w:tcW w:w="681" w:type="dxa"/>
          </w:tcPr>
          <w:p w14:paraId="48C65034"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1873" w:type="dxa"/>
          </w:tcPr>
          <w:p w14:paraId="7AFFB2B4"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1146" w:type="dxa"/>
          </w:tcPr>
          <w:p w14:paraId="3E779F19"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834" w:type="dxa"/>
          </w:tcPr>
          <w:p w14:paraId="0E1F57BA"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c>
          <w:tcPr>
            <w:tcW w:w="720" w:type="dxa"/>
          </w:tcPr>
          <w:p w14:paraId="637545A6" w14:textId="77777777" w:rsidR="00543761" w:rsidRPr="00DB2EAD" w:rsidRDefault="00543761" w:rsidP="00C76EC7">
            <w:pPr>
              <w:tabs>
                <w:tab w:val="left" w:pos="567"/>
              </w:tabs>
              <w:spacing w:after="0" w:line="360" w:lineRule="auto"/>
              <w:ind w:right="-6"/>
              <w:jc w:val="both"/>
              <w:rPr>
                <w:rFonts w:ascii="Times New Roman" w:hAnsi="Times New Roman"/>
                <w:color w:val="000000" w:themeColor="text1"/>
                <w:sz w:val="28"/>
                <w:szCs w:val="28"/>
              </w:rPr>
            </w:pPr>
          </w:p>
        </w:tc>
      </w:tr>
    </w:tbl>
    <w:p w14:paraId="3BA764D2" w14:textId="77777777" w:rsidR="000E7605" w:rsidRPr="00DB2EAD" w:rsidRDefault="000E7605" w:rsidP="00C76EC7">
      <w:pPr>
        <w:tabs>
          <w:tab w:val="left" w:pos="567"/>
        </w:tabs>
        <w:spacing w:after="0" w:line="240" w:lineRule="auto"/>
        <w:ind w:right="136"/>
        <w:rPr>
          <w:rStyle w:val="Strong"/>
          <w:rFonts w:ascii="Mulish Regular" w:hAnsi="Mulish Regular"/>
          <w:color w:val="000000" w:themeColor="text1"/>
          <w:sz w:val="27"/>
          <w:szCs w:val="27"/>
          <w:shd w:val="clear" w:color="auto" w:fill="FFFFFF"/>
        </w:rPr>
      </w:pPr>
    </w:p>
    <w:p w14:paraId="6F296281" w14:textId="77777777" w:rsidR="0024428B" w:rsidRPr="00DB2EAD" w:rsidRDefault="0024428B" w:rsidP="00C76EC7">
      <w:pPr>
        <w:tabs>
          <w:tab w:val="left" w:pos="567"/>
        </w:tabs>
        <w:spacing w:after="0" w:line="240" w:lineRule="auto"/>
        <w:ind w:right="136"/>
        <w:rPr>
          <w:rStyle w:val="Strong"/>
          <w:rFonts w:ascii="Mulish Regular" w:hAnsi="Mulish Regular"/>
          <w:color w:val="000000" w:themeColor="text1"/>
          <w:sz w:val="27"/>
          <w:szCs w:val="27"/>
          <w:shd w:val="clear" w:color="auto" w:fill="FFFFFF"/>
        </w:rPr>
      </w:pPr>
    </w:p>
    <w:p w14:paraId="548B067D" w14:textId="77777777" w:rsidR="0024428B" w:rsidRPr="00DB2EAD" w:rsidRDefault="0024428B" w:rsidP="00C76EC7">
      <w:pPr>
        <w:tabs>
          <w:tab w:val="left" w:pos="567"/>
        </w:tabs>
        <w:spacing w:after="0" w:line="240" w:lineRule="auto"/>
        <w:ind w:right="136"/>
        <w:rPr>
          <w:rStyle w:val="Strong"/>
          <w:rFonts w:ascii="Mulish Regular" w:hAnsi="Mulish Regular"/>
          <w:color w:val="000000" w:themeColor="text1"/>
          <w:sz w:val="27"/>
          <w:szCs w:val="27"/>
          <w:shd w:val="clear" w:color="auto" w:fill="FFFFFF"/>
        </w:rPr>
      </w:pPr>
    </w:p>
    <w:sectPr w:rsidR="0024428B" w:rsidRPr="00DB2EAD" w:rsidSect="006A76F2">
      <w:footerReference w:type="default" r:id="rId16"/>
      <w:pgSz w:w="11907" w:h="16839" w:code="9"/>
      <w:pgMar w:top="1418"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73F7B" w14:textId="77777777" w:rsidR="00C5433B" w:rsidRDefault="00C5433B" w:rsidP="00540B0B">
      <w:pPr>
        <w:spacing w:after="0" w:line="240" w:lineRule="auto"/>
      </w:pPr>
      <w:r>
        <w:separator/>
      </w:r>
    </w:p>
  </w:endnote>
  <w:endnote w:type="continuationSeparator" w:id="0">
    <w:p w14:paraId="27E43B9D" w14:textId="77777777" w:rsidR="00C5433B" w:rsidRDefault="00C5433B" w:rsidP="0054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Avant">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imes New Roman Bold">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Mulish 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743584"/>
      <w:docPartObj>
        <w:docPartGallery w:val="Page Numbers (Bottom of Page)"/>
        <w:docPartUnique/>
      </w:docPartObj>
    </w:sdtPr>
    <w:sdtEndPr>
      <w:rPr>
        <w:noProof/>
      </w:rPr>
    </w:sdtEndPr>
    <w:sdtContent>
      <w:p w14:paraId="15082AB2" w14:textId="656824EE" w:rsidR="007052BD" w:rsidRDefault="007052BD">
        <w:pPr>
          <w:pStyle w:val="Footer"/>
          <w:jc w:val="right"/>
        </w:pPr>
        <w:r>
          <w:fldChar w:fldCharType="begin"/>
        </w:r>
        <w:r>
          <w:instrText xml:space="preserve"> PAGE   \* MERGEFORMAT </w:instrText>
        </w:r>
        <w:r>
          <w:fldChar w:fldCharType="separate"/>
        </w:r>
        <w:r w:rsidR="00176B7B">
          <w:rPr>
            <w:noProof/>
          </w:rPr>
          <w:t>10</w:t>
        </w:r>
        <w:r>
          <w:rPr>
            <w:noProof/>
          </w:rPr>
          <w:fldChar w:fldCharType="end"/>
        </w:r>
      </w:p>
    </w:sdtContent>
  </w:sdt>
  <w:p w14:paraId="58CFEF46" w14:textId="77777777" w:rsidR="007052BD" w:rsidRDefault="007052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F5CFA" w14:textId="77777777" w:rsidR="00C5433B" w:rsidRDefault="00C5433B" w:rsidP="00540B0B">
      <w:pPr>
        <w:spacing w:after="0" w:line="240" w:lineRule="auto"/>
      </w:pPr>
      <w:r>
        <w:separator/>
      </w:r>
    </w:p>
  </w:footnote>
  <w:footnote w:type="continuationSeparator" w:id="0">
    <w:p w14:paraId="2D4062CA" w14:textId="77777777" w:rsidR="00C5433B" w:rsidRDefault="00C5433B" w:rsidP="0054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F70DF"/>
    <w:multiLevelType w:val="hybridMultilevel"/>
    <w:tmpl w:val="C17E909E"/>
    <w:lvl w:ilvl="0" w:tplc="9162C3A2">
      <w:start w:val="1"/>
      <w:numFmt w:val="bullet"/>
      <w:lvlText w:val="•"/>
      <w:lvlJc w:val="left"/>
      <w:pPr>
        <w:tabs>
          <w:tab w:val="num" w:pos="720"/>
        </w:tabs>
        <w:ind w:left="720" w:hanging="360"/>
      </w:pPr>
      <w:rPr>
        <w:rFonts w:ascii="Arial" w:hAnsi="Arial" w:hint="default"/>
      </w:rPr>
    </w:lvl>
    <w:lvl w:ilvl="1" w:tplc="BB9E4EF2" w:tentative="1">
      <w:start w:val="1"/>
      <w:numFmt w:val="bullet"/>
      <w:lvlText w:val="•"/>
      <w:lvlJc w:val="left"/>
      <w:pPr>
        <w:tabs>
          <w:tab w:val="num" w:pos="1440"/>
        </w:tabs>
        <w:ind w:left="1440" w:hanging="360"/>
      </w:pPr>
      <w:rPr>
        <w:rFonts w:ascii="Arial" w:hAnsi="Arial" w:hint="default"/>
      </w:rPr>
    </w:lvl>
    <w:lvl w:ilvl="2" w:tplc="F3081EEA" w:tentative="1">
      <w:start w:val="1"/>
      <w:numFmt w:val="bullet"/>
      <w:lvlText w:val="•"/>
      <w:lvlJc w:val="left"/>
      <w:pPr>
        <w:tabs>
          <w:tab w:val="num" w:pos="2160"/>
        </w:tabs>
        <w:ind w:left="2160" w:hanging="360"/>
      </w:pPr>
      <w:rPr>
        <w:rFonts w:ascii="Arial" w:hAnsi="Arial" w:hint="default"/>
      </w:rPr>
    </w:lvl>
    <w:lvl w:ilvl="3" w:tplc="6CEE521A" w:tentative="1">
      <w:start w:val="1"/>
      <w:numFmt w:val="bullet"/>
      <w:lvlText w:val="•"/>
      <w:lvlJc w:val="left"/>
      <w:pPr>
        <w:tabs>
          <w:tab w:val="num" w:pos="2880"/>
        </w:tabs>
        <w:ind w:left="2880" w:hanging="360"/>
      </w:pPr>
      <w:rPr>
        <w:rFonts w:ascii="Arial" w:hAnsi="Arial" w:hint="default"/>
      </w:rPr>
    </w:lvl>
    <w:lvl w:ilvl="4" w:tplc="327882F0" w:tentative="1">
      <w:start w:val="1"/>
      <w:numFmt w:val="bullet"/>
      <w:lvlText w:val="•"/>
      <w:lvlJc w:val="left"/>
      <w:pPr>
        <w:tabs>
          <w:tab w:val="num" w:pos="3600"/>
        </w:tabs>
        <w:ind w:left="3600" w:hanging="360"/>
      </w:pPr>
      <w:rPr>
        <w:rFonts w:ascii="Arial" w:hAnsi="Arial" w:hint="default"/>
      </w:rPr>
    </w:lvl>
    <w:lvl w:ilvl="5" w:tplc="93CA5A56" w:tentative="1">
      <w:start w:val="1"/>
      <w:numFmt w:val="bullet"/>
      <w:lvlText w:val="•"/>
      <w:lvlJc w:val="left"/>
      <w:pPr>
        <w:tabs>
          <w:tab w:val="num" w:pos="4320"/>
        </w:tabs>
        <w:ind w:left="4320" w:hanging="360"/>
      </w:pPr>
      <w:rPr>
        <w:rFonts w:ascii="Arial" w:hAnsi="Arial" w:hint="default"/>
      </w:rPr>
    </w:lvl>
    <w:lvl w:ilvl="6" w:tplc="E9D2DE18" w:tentative="1">
      <w:start w:val="1"/>
      <w:numFmt w:val="bullet"/>
      <w:lvlText w:val="•"/>
      <w:lvlJc w:val="left"/>
      <w:pPr>
        <w:tabs>
          <w:tab w:val="num" w:pos="5040"/>
        </w:tabs>
        <w:ind w:left="5040" w:hanging="360"/>
      </w:pPr>
      <w:rPr>
        <w:rFonts w:ascii="Arial" w:hAnsi="Arial" w:hint="default"/>
      </w:rPr>
    </w:lvl>
    <w:lvl w:ilvl="7" w:tplc="B8B44BCE" w:tentative="1">
      <w:start w:val="1"/>
      <w:numFmt w:val="bullet"/>
      <w:lvlText w:val="•"/>
      <w:lvlJc w:val="left"/>
      <w:pPr>
        <w:tabs>
          <w:tab w:val="num" w:pos="5760"/>
        </w:tabs>
        <w:ind w:left="5760" w:hanging="360"/>
      </w:pPr>
      <w:rPr>
        <w:rFonts w:ascii="Arial" w:hAnsi="Arial" w:hint="default"/>
      </w:rPr>
    </w:lvl>
    <w:lvl w:ilvl="8" w:tplc="993652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8E3A7F"/>
    <w:multiLevelType w:val="multilevel"/>
    <w:tmpl w:val="B4C6AB28"/>
    <w:lvl w:ilvl="0">
      <w:start w:val="1"/>
      <w:numFmt w:val="decimal"/>
      <w:lvlText w:val="%1"/>
      <w:lvlJc w:val="left"/>
      <w:pPr>
        <w:ind w:left="432" w:hanging="432"/>
      </w:pPr>
    </w:lvl>
    <w:lvl w:ilvl="1">
      <w:start w:val="1"/>
      <w:numFmt w:val="decimal"/>
      <w:lvlText w:val="%1.%2"/>
      <w:lvlJc w:val="left"/>
      <w:pPr>
        <w:ind w:left="576" w:hanging="576"/>
      </w:pPr>
    </w:lvl>
    <w:lvl w:ilvl="2">
      <w:start w:val="1"/>
      <w:numFmt w:val="upperLetter"/>
      <w:lvlText w:val="%3."/>
      <w:lvlJc w:val="left"/>
      <w:pPr>
        <w:ind w:left="720" w:hanging="720"/>
      </w:pPr>
      <w:rPr>
        <w:rFonts w:ascii="Arial" w:hAnsi="Arial" w:cs="Arial" w:hint="default"/>
        <w:sz w:val="24"/>
        <w:szCs w:val="24"/>
      </w:rPr>
    </w:lvl>
    <w:lvl w:ilvl="3">
      <w:start w:val="1"/>
      <w:numFmt w:val="decimal"/>
      <w:lvlText w:val="%4."/>
      <w:lvlJc w:val="left"/>
      <w:pPr>
        <w:ind w:left="864" w:hanging="864"/>
      </w:pPr>
      <w:rPr>
        <w:rFonts w:ascii="Arial" w:hAnsi="Arial" w:cs="Arial" w:hint="default"/>
        <w:b/>
        <w:sz w:val="24"/>
        <w:szCs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CE6A37"/>
    <w:multiLevelType w:val="hybridMultilevel"/>
    <w:tmpl w:val="27BA8D1C"/>
    <w:lvl w:ilvl="0" w:tplc="0BB6B152">
      <w:start w:val="1"/>
      <w:numFmt w:val="bullet"/>
      <w:lvlText w:val="•"/>
      <w:lvlJc w:val="left"/>
      <w:pPr>
        <w:tabs>
          <w:tab w:val="num" w:pos="720"/>
        </w:tabs>
        <w:ind w:left="720" w:hanging="360"/>
      </w:pPr>
      <w:rPr>
        <w:rFonts w:ascii="Arial" w:hAnsi="Arial" w:hint="default"/>
      </w:rPr>
    </w:lvl>
    <w:lvl w:ilvl="1" w:tplc="27D8E01C" w:tentative="1">
      <w:start w:val="1"/>
      <w:numFmt w:val="bullet"/>
      <w:lvlText w:val="•"/>
      <w:lvlJc w:val="left"/>
      <w:pPr>
        <w:tabs>
          <w:tab w:val="num" w:pos="1440"/>
        </w:tabs>
        <w:ind w:left="1440" w:hanging="360"/>
      </w:pPr>
      <w:rPr>
        <w:rFonts w:ascii="Arial" w:hAnsi="Arial" w:hint="default"/>
      </w:rPr>
    </w:lvl>
    <w:lvl w:ilvl="2" w:tplc="2F54116A" w:tentative="1">
      <w:start w:val="1"/>
      <w:numFmt w:val="bullet"/>
      <w:lvlText w:val="•"/>
      <w:lvlJc w:val="left"/>
      <w:pPr>
        <w:tabs>
          <w:tab w:val="num" w:pos="2160"/>
        </w:tabs>
        <w:ind w:left="2160" w:hanging="360"/>
      </w:pPr>
      <w:rPr>
        <w:rFonts w:ascii="Arial" w:hAnsi="Arial" w:hint="default"/>
      </w:rPr>
    </w:lvl>
    <w:lvl w:ilvl="3" w:tplc="50400DA2" w:tentative="1">
      <w:start w:val="1"/>
      <w:numFmt w:val="bullet"/>
      <w:lvlText w:val="•"/>
      <w:lvlJc w:val="left"/>
      <w:pPr>
        <w:tabs>
          <w:tab w:val="num" w:pos="2880"/>
        </w:tabs>
        <w:ind w:left="2880" w:hanging="360"/>
      </w:pPr>
      <w:rPr>
        <w:rFonts w:ascii="Arial" w:hAnsi="Arial" w:hint="default"/>
      </w:rPr>
    </w:lvl>
    <w:lvl w:ilvl="4" w:tplc="3D540C50" w:tentative="1">
      <w:start w:val="1"/>
      <w:numFmt w:val="bullet"/>
      <w:lvlText w:val="•"/>
      <w:lvlJc w:val="left"/>
      <w:pPr>
        <w:tabs>
          <w:tab w:val="num" w:pos="3600"/>
        </w:tabs>
        <w:ind w:left="3600" w:hanging="360"/>
      </w:pPr>
      <w:rPr>
        <w:rFonts w:ascii="Arial" w:hAnsi="Arial" w:hint="default"/>
      </w:rPr>
    </w:lvl>
    <w:lvl w:ilvl="5" w:tplc="D34225EE" w:tentative="1">
      <w:start w:val="1"/>
      <w:numFmt w:val="bullet"/>
      <w:lvlText w:val="•"/>
      <w:lvlJc w:val="left"/>
      <w:pPr>
        <w:tabs>
          <w:tab w:val="num" w:pos="4320"/>
        </w:tabs>
        <w:ind w:left="4320" w:hanging="360"/>
      </w:pPr>
      <w:rPr>
        <w:rFonts w:ascii="Arial" w:hAnsi="Arial" w:hint="default"/>
      </w:rPr>
    </w:lvl>
    <w:lvl w:ilvl="6" w:tplc="739EF526" w:tentative="1">
      <w:start w:val="1"/>
      <w:numFmt w:val="bullet"/>
      <w:lvlText w:val="•"/>
      <w:lvlJc w:val="left"/>
      <w:pPr>
        <w:tabs>
          <w:tab w:val="num" w:pos="5040"/>
        </w:tabs>
        <w:ind w:left="5040" w:hanging="360"/>
      </w:pPr>
      <w:rPr>
        <w:rFonts w:ascii="Arial" w:hAnsi="Arial" w:hint="default"/>
      </w:rPr>
    </w:lvl>
    <w:lvl w:ilvl="7" w:tplc="7E1C8448" w:tentative="1">
      <w:start w:val="1"/>
      <w:numFmt w:val="bullet"/>
      <w:lvlText w:val="•"/>
      <w:lvlJc w:val="left"/>
      <w:pPr>
        <w:tabs>
          <w:tab w:val="num" w:pos="5760"/>
        </w:tabs>
        <w:ind w:left="5760" w:hanging="360"/>
      </w:pPr>
      <w:rPr>
        <w:rFonts w:ascii="Arial" w:hAnsi="Arial" w:hint="default"/>
      </w:rPr>
    </w:lvl>
    <w:lvl w:ilvl="8" w:tplc="408CB7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7526B0"/>
    <w:multiLevelType w:val="hybridMultilevel"/>
    <w:tmpl w:val="8E7C97A0"/>
    <w:lvl w:ilvl="0" w:tplc="2FFC45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D737D"/>
    <w:multiLevelType w:val="hybridMultilevel"/>
    <w:tmpl w:val="73760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8C43A7"/>
    <w:multiLevelType w:val="hybridMultilevel"/>
    <w:tmpl w:val="5FD04AF2"/>
    <w:lvl w:ilvl="0" w:tplc="B814685C">
      <w:start w:val="1"/>
      <w:numFmt w:val="bullet"/>
      <w:lvlText w:val="•"/>
      <w:lvlJc w:val="left"/>
      <w:pPr>
        <w:tabs>
          <w:tab w:val="num" w:pos="720"/>
        </w:tabs>
        <w:ind w:left="720" w:hanging="360"/>
      </w:pPr>
      <w:rPr>
        <w:rFonts w:ascii="Arial" w:hAnsi="Arial" w:hint="default"/>
      </w:rPr>
    </w:lvl>
    <w:lvl w:ilvl="1" w:tplc="0F6AAE5E" w:tentative="1">
      <w:start w:val="1"/>
      <w:numFmt w:val="bullet"/>
      <w:lvlText w:val="•"/>
      <w:lvlJc w:val="left"/>
      <w:pPr>
        <w:tabs>
          <w:tab w:val="num" w:pos="1440"/>
        </w:tabs>
        <w:ind w:left="1440" w:hanging="360"/>
      </w:pPr>
      <w:rPr>
        <w:rFonts w:ascii="Arial" w:hAnsi="Arial" w:hint="default"/>
      </w:rPr>
    </w:lvl>
    <w:lvl w:ilvl="2" w:tplc="F32C615E" w:tentative="1">
      <w:start w:val="1"/>
      <w:numFmt w:val="bullet"/>
      <w:lvlText w:val="•"/>
      <w:lvlJc w:val="left"/>
      <w:pPr>
        <w:tabs>
          <w:tab w:val="num" w:pos="2160"/>
        </w:tabs>
        <w:ind w:left="2160" w:hanging="360"/>
      </w:pPr>
      <w:rPr>
        <w:rFonts w:ascii="Arial" w:hAnsi="Arial" w:hint="default"/>
      </w:rPr>
    </w:lvl>
    <w:lvl w:ilvl="3" w:tplc="F19ED21A" w:tentative="1">
      <w:start w:val="1"/>
      <w:numFmt w:val="bullet"/>
      <w:lvlText w:val="•"/>
      <w:lvlJc w:val="left"/>
      <w:pPr>
        <w:tabs>
          <w:tab w:val="num" w:pos="2880"/>
        </w:tabs>
        <w:ind w:left="2880" w:hanging="360"/>
      </w:pPr>
      <w:rPr>
        <w:rFonts w:ascii="Arial" w:hAnsi="Arial" w:hint="default"/>
      </w:rPr>
    </w:lvl>
    <w:lvl w:ilvl="4" w:tplc="CCC8C22A" w:tentative="1">
      <w:start w:val="1"/>
      <w:numFmt w:val="bullet"/>
      <w:lvlText w:val="•"/>
      <w:lvlJc w:val="left"/>
      <w:pPr>
        <w:tabs>
          <w:tab w:val="num" w:pos="3600"/>
        </w:tabs>
        <w:ind w:left="3600" w:hanging="360"/>
      </w:pPr>
      <w:rPr>
        <w:rFonts w:ascii="Arial" w:hAnsi="Arial" w:hint="default"/>
      </w:rPr>
    </w:lvl>
    <w:lvl w:ilvl="5" w:tplc="77FC9A0E" w:tentative="1">
      <w:start w:val="1"/>
      <w:numFmt w:val="bullet"/>
      <w:lvlText w:val="•"/>
      <w:lvlJc w:val="left"/>
      <w:pPr>
        <w:tabs>
          <w:tab w:val="num" w:pos="4320"/>
        </w:tabs>
        <w:ind w:left="4320" w:hanging="360"/>
      </w:pPr>
      <w:rPr>
        <w:rFonts w:ascii="Arial" w:hAnsi="Arial" w:hint="default"/>
      </w:rPr>
    </w:lvl>
    <w:lvl w:ilvl="6" w:tplc="8E3C09FC" w:tentative="1">
      <w:start w:val="1"/>
      <w:numFmt w:val="bullet"/>
      <w:lvlText w:val="•"/>
      <w:lvlJc w:val="left"/>
      <w:pPr>
        <w:tabs>
          <w:tab w:val="num" w:pos="5040"/>
        </w:tabs>
        <w:ind w:left="5040" w:hanging="360"/>
      </w:pPr>
      <w:rPr>
        <w:rFonts w:ascii="Arial" w:hAnsi="Arial" w:hint="default"/>
      </w:rPr>
    </w:lvl>
    <w:lvl w:ilvl="7" w:tplc="841A4FAC" w:tentative="1">
      <w:start w:val="1"/>
      <w:numFmt w:val="bullet"/>
      <w:lvlText w:val="•"/>
      <w:lvlJc w:val="left"/>
      <w:pPr>
        <w:tabs>
          <w:tab w:val="num" w:pos="5760"/>
        </w:tabs>
        <w:ind w:left="5760" w:hanging="360"/>
      </w:pPr>
      <w:rPr>
        <w:rFonts w:ascii="Arial" w:hAnsi="Arial" w:hint="default"/>
      </w:rPr>
    </w:lvl>
    <w:lvl w:ilvl="8" w:tplc="C848F21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C972BE"/>
    <w:multiLevelType w:val="hybridMultilevel"/>
    <w:tmpl w:val="8A96439E"/>
    <w:lvl w:ilvl="0" w:tplc="740E9794">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EA7251"/>
    <w:multiLevelType w:val="hybridMultilevel"/>
    <w:tmpl w:val="A7285BC8"/>
    <w:lvl w:ilvl="0" w:tplc="9B0C83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6576E"/>
    <w:multiLevelType w:val="hybridMultilevel"/>
    <w:tmpl w:val="DBE0B180"/>
    <w:lvl w:ilvl="0" w:tplc="208887C4">
      <w:start w:val="1"/>
      <w:numFmt w:val="bullet"/>
      <w:lvlText w:val="•"/>
      <w:lvlJc w:val="left"/>
      <w:pPr>
        <w:tabs>
          <w:tab w:val="num" w:pos="720"/>
        </w:tabs>
        <w:ind w:left="720" w:hanging="360"/>
      </w:pPr>
      <w:rPr>
        <w:rFonts w:ascii="Arial" w:hAnsi="Arial" w:hint="default"/>
      </w:rPr>
    </w:lvl>
    <w:lvl w:ilvl="1" w:tplc="0BB21554" w:tentative="1">
      <w:start w:val="1"/>
      <w:numFmt w:val="bullet"/>
      <w:lvlText w:val="•"/>
      <w:lvlJc w:val="left"/>
      <w:pPr>
        <w:tabs>
          <w:tab w:val="num" w:pos="1440"/>
        </w:tabs>
        <w:ind w:left="1440" w:hanging="360"/>
      </w:pPr>
      <w:rPr>
        <w:rFonts w:ascii="Arial" w:hAnsi="Arial" w:hint="default"/>
      </w:rPr>
    </w:lvl>
    <w:lvl w:ilvl="2" w:tplc="A11C45F6" w:tentative="1">
      <w:start w:val="1"/>
      <w:numFmt w:val="bullet"/>
      <w:lvlText w:val="•"/>
      <w:lvlJc w:val="left"/>
      <w:pPr>
        <w:tabs>
          <w:tab w:val="num" w:pos="2160"/>
        </w:tabs>
        <w:ind w:left="2160" w:hanging="360"/>
      </w:pPr>
      <w:rPr>
        <w:rFonts w:ascii="Arial" w:hAnsi="Arial" w:hint="default"/>
      </w:rPr>
    </w:lvl>
    <w:lvl w:ilvl="3" w:tplc="69B6020C" w:tentative="1">
      <w:start w:val="1"/>
      <w:numFmt w:val="bullet"/>
      <w:lvlText w:val="•"/>
      <w:lvlJc w:val="left"/>
      <w:pPr>
        <w:tabs>
          <w:tab w:val="num" w:pos="2880"/>
        </w:tabs>
        <w:ind w:left="2880" w:hanging="360"/>
      </w:pPr>
      <w:rPr>
        <w:rFonts w:ascii="Arial" w:hAnsi="Arial" w:hint="default"/>
      </w:rPr>
    </w:lvl>
    <w:lvl w:ilvl="4" w:tplc="CAE41D3E" w:tentative="1">
      <w:start w:val="1"/>
      <w:numFmt w:val="bullet"/>
      <w:lvlText w:val="•"/>
      <w:lvlJc w:val="left"/>
      <w:pPr>
        <w:tabs>
          <w:tab w:val="num" w:pos="3600"/>
        </w:tabs>
        <w:ind w:left="3600" w:hanging="360"/>
      </w:pPr>
      <w:rPr>
        <w:rFonts w:ascii="Arial" w:hAnsi="Arial" w:hint="default"/>
      </w:rPr>
    </w:lvl>
    <w:lvl w:ilvl="5" w:tplc="3CDC29E8" w:tentative="1">
      <w:start w:val="1"/>
      <w:numFmt w:val="bullet"/>
      <w:lvlText w:val="•"/>
      <w:lvlJc w:val="left"/>
      <w:pPr>
        <w:tabs>
          <w:tab w:val="num" w:pos="4320"/>
        </w:tabs>
        <w:ind w:left="4320" w:hanging="360"/>
      </w:pPr>
      <w:rPr>
        <w:rFonts w:ascii="Arial" w:hAnsi="Arial" w:hint="default"/>
      </w:rPr>
    </w:lvl>
    <w:lvl w:ilvl="6" w:tplc="327E8474" w:tentative="1">
      <w:start w:val="1"/>
      <w:numFmt w:val="bullet"/>
      <w:lvlText w:val="•"/>
      <w:lvlJc w:val="left"/>
      <w:pPr>
        <w:tabs>
          <w:tab w:val="num" w:pos="5040"/>
        </w:tabs>
        <w:ind w:left="5040" w:hanging="360"/>
      </w:pPr>
      <w:rPr>
        <w:rFonts w:ascii="Arial" w:hAnsi="Arial" w:hint="default"/>
      </w:rPr>
    </w:lvl>
    <w:lvl w:ilvl="7" w:tplc="F3F24EC6" w:tentative="1">
      <w:start w:val="1"/>
      <w:numFmt w:val="bullet"/>
      <w:lvlText w:val="•"/>
      <w:lvlJc w:val="left"/>
      <w:pPr>
        <w:tabs>
          <w:tab w:val="num" w:pos="5760"/>
        </w:tabs>
        <w:ind w:left="5760" w:hanging="360"/>
      </w:pPr>
      <w:rPr>
        <w:rFonts w:ascii="Arial" w:hAnsi="Arial" w:hint="default"/>
      </w:rPr>
    </w:lvl>
    <w:lvl w:ilvl="8" w:tplc="6CBE10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A35EDE"/>
    <w:multiLevelType w:val="hybridMultilevel"/>
    <w:tmpl w:val="4A48FA88"/>
    <w:lvl w:ilvl="0" w:tplc="E880134C">
      <w:start w:val="1"/>
      <w:numFmt w:val="bullet"/>
      <w:lvlText w:val="•"/>
      <w:lvlJc w:val="left"/>
      <w:pPr>
        <w:tabs>
          <w:tab w:val="num" w:pos="720"/>
        </w:tabs>
        <w:ind w:left="720" w:hanging="360"/>
      </w:pPr>
      <w:rPr>
        <w:rFonts w:ascii="Arial" w:hAnsi="Arial" w:hint="default"/>
      </w:rPr>
    </w:lvl>
    <w:lvl w:ilvl="1" w:tplc="8A347E5E" w:tentative="1">
      <w:start w:val="1"/>
      <w:numFmt w:val="bullet"/>
      <w:lvlText w:val="•"/>
      <w:lvlJc w:val="left"/>
      <w:pPr>
        <w:tabs>
          <w:tab w:val="num" w:pos="1440"/>
        </w:tabs>
        <w:ind w:left="1440" w:hanging="360"/>
      </w:pPr>
      <w:rPr>
        <w:rFonts w:ascii="Arial" w:hAnsi="Arial" w:hint="default"/>
      </w:rPr>
    </w:lvl>
    <w:lvl w:ilvl="2" w:tplc="5CE40BA6" w:tentative="1">
      <w:start w:val="1"/>
      <w:numFmt w:val="bullet"/>
      <w:lvlText w:val="•"/>
      <w:lvlJc w:val="left"/>
      <w:pPr>
        <w:tabs>
          <w:tab w:val="num" w:pos="2160"/>
        </w:tabs>
        <w:ind w:left="2160" w:hanging="360"/>
      </w:pPr>
      <w:rPr>
        <w:rFonts w:ascii="Arial" w:hAnsi="Arial" w:hint="default"/>
      </w:rPr>
    </w:lvl>
    <w:lvl w:ilvl="3" w:tplc="2BDC0222" w:tentative="1">
      <w:start w:val="1"/>
      <w:numFmt w:val="bullet"/>
      <w:lvlText w:val="•"/>
      <w:lvlJc w:val="left"/>
      <w:pPr>
        <w:tabs>
          <w:tab w:val="num" w:pos="2880"/>
        </w:tabs>
        <w:ind w:left="2880" w:hanging="360"/>
      </w:pPr>
      <w:rPr>
        <w:rFonts w:ascii="Arial" w:hAnsi="Arial" w:hint="default"/>
      </w:rPr>
    </w:lvl>
    <w:lvl w:ilvl="4" w:tplc="4E14A6A2" w:tentative="1">
      <w:start w:val="1"/>
      <w:numFmt w:val="bullet"/>
      <w:lvlText w:val="•"/>
      <w:lvlJc w:val="left"/>
      <w:pPr>
        <w:tabs>
          <w:tab w:val="num" w:pos="3600"/>
        </w:tabs>
        <w:ind w:left="3600" w:hanging="360"/>
      </w:pPr>
      <w:rPr>
        <w:rFonts w:ascii="Arial" w:hAnsi="Arial" w:hint="default"/>
      </w:rPr>
    </w:lvl>
    <w:lvl w:ilvl="5" w:tplc="FF0E496A" w:tentative="1">
      <w:start w:val="1"/>
      <w:numFmt w:val="bullet"/>
      <w:lvlText w:val="•"/>
      <w:lvlJc w:val="left"/>
      <w:pPr>
        <w:tabs>
          <w:tab w:val="num" w:pos="4320"/>
        </w:tabs>
        <w:ind w:left="4320" w:hanging="360"/>
      </w:pPr>
      <w:rPr>
        <w:rFonts w:ascii="Arial" w:hAnsi="Arial" w:hint="default"/>
      </w:rPr>
    </w:lvl>
    <w:lvl w:ilvl="6" w:tplc="DB04B46C" w:tentative="1">
      <w:start w:val="1"/>
      <w:numFmt w:val="bullet"/>
      <w:lvlText w:val="•"/>
      <w:lvlJc w:val="left"/>
      <w:pPr>
        <w:tabs>
          <w:tab w:val="num" w:pos="5040"/>
        </w:tabs>
        <w:ind w:left="5040" w:hanging="360"/>
      </w:pPr>
      <w:rPr>
        <w:rFonts w:ascii="Arial" w:hAnsi="Arial" w:hint="default"/>
      </w:rPr>
    </w:lvl>
    <w:lvl w:ilvl="7" w:tplc="0B287452" w:tentative="1">
      <w:start w:val="1"/>
      <w:numFmt w:val="bullet"/>
      <w:lvlText w:val="•"/>
      <w:lvlJc w:val="left"/>
      <w:pPr>
        <w:tabs>
          <w:tab w:val="num" w:pos="5760"/>
        </w:tabs>
        <w:ind w:left="5760" w:hanging="360"/>
      </w:pPr>
      <w:rPr>
        <w:rFonts w:ascii="Arial" w:hAnsi="Arial" w:hint="default"/>
      </w:rPr>
    </w:lvl>
    <w:lvl w:ilvl="8" w:tplc="D5883C0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DE45F40"/>
    <w:multiLevelType w:val="hybridMultilevel"/>
    <w:tmpl w:val="E18AED1A"/>
    <w:lvl w:ilvl="0" w:tplc="04860A3E">
      <w:start w:val="1"/>
      <w:numFmt w:val="bullet"/>
      <w:lvlText w:val=""/>
      <w:lvlJc w:val="left"/>
      <w:pPr>
        <w:ind w:left="1170" w:hanging="360"/>
      </w:pPr>
      <w:rPr>
        <w:rFonts w:ascii="Symbol" w:hAnsi="Symbol"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11" w15:restartNumberingAfterBreak="0">
    <w:nsid w:val="517F35DC"/>
    <w:multiLevelType w:val="hybridMultilevel"/>
    <w:tmpl w:val="DEC00BCE"/>
    <w:lvl w:ilvl="0" w:tplc="3A14986C">
      <w:start w:val="1"/>
      <w:numFmt w:val="bullet"/>
      <w:lvlText w:val="•"/>
      <w:lvlJc w:val="left"/>
      <w:pPr>
        <w:tabs>
          <w:tab w:val="num" w:pos="720"/>
        </w:tabs>
        <w:ind w:left="720" w:hanging="360"/>
      </w:pPr>
      <w:rPr>
        <w:rFonts w:ascii="Arial" w:hAnsi="Arial" w:hint="default"/>
      </w:rPr>
    </w:lvl>
    <w:lvl w:ilvl="1" w:tplc="FBB62AD4" w:tentative="1">
      <w:start w:val="1"/>
      <w:numFmt w:val="bullet"/>
      <w:lvlText w:val="•"/>
      <w:lvlJc w:val="left"/>
      <w:pPr>
        <w:tabs>
          <w:tab w:val="num" w:pos="1440"/>
        </w:tabs>
        <w:ind w:left="1440" w:hanging="360"/>
      </w:pPr>
      <w:rPr>
        <w:rFonts w:ascii="Arial" w:hAnsi="Arial" w:hint="default"/>
      </w:rPr>
    </w:lvl>
    <w:lvl w:ilvl="2" w:tplc="4DE6EFCA" w:tentative="1">
      <w:start w:val="1"/>
      <w:numFmt w:val="bullet"/>
      <w:lvlText w:val="•"/>
      <w:lvlJc w:val="left"/>
      <w:pPr>
        <w:tabs>
          <w:tab w:val="num" w:pos="2160"/>
        </w:tabs>
        <w:ind w:left="2160" w:hanging="360"/>
      </w:pPr>
      <w:rPr>
        <w:rFonts w:ascii="Arial" w:hAnsi="Arial" w:hint="default"/>
      </w:rPr>
    </w:lvl>
    <w:lvl w:ilvl="3" w:tplc="C3D4497A" w:tentative="1">
      <w:start w:val="1"/>
      <w:numFmt w:val="bullet"/>
      <w:lvlText w:val="•"/>
      <w:lvlJc w:val="left"/>
      <w:pPr>
        <w:tabs>
          <w:tab w:val="num" w:pos="2880"/>
        </w:tabs>
        <w:ind w:left="2880" w:hanging="360"/>
      </w:pPr>
      <w:rPr>
        <w:rFonts w:ascii="Arial" w:hAnsi="Arial" w:hint="default"/>
      </w:rPr>
    </w:lvl>
    <w:lvl w:ilvl="4" w:tplc="61A8EBCE" w:tentative="1">
      <w:start w:val="1"/>
      <w:numFmt w:val="bullet"/>
      <w:lvlText w:val="•"/>
      <w:lvlJc w:val="left"/>
      <w:pPr>
        <w:tabs>
          <w:tab w:val="num" w:pos="3600"/>
        </w:tabs>
        <w:ind w:left="3600" w:hanging="360"/>
      </w:pPr>
      <w:rPr>
        <w:rFonts w:ascii="Arial" w:hAnsi="Arial" w:hint="default"/>
      </w:rPr>
    </w:lvl>
    <w:lvl w:ilvl="5" w:tplc="0054F036" w:tentative="1">
      <w:start w:val="1"/>
      <w:numFmt w:val="bullet"/>
      <w:lvlText w:val="•"/>
      <w:lvlJc w:val="left"/>
      <w:pPr>
        <w:tabs>
          <w:tab w:val="num" w:pos="4320"/>
        </w:tabs>
        <w:ind w:left="4320" w:hanging="360"/>
      </w:pPr>
      <w:rPr>
        <w:rFonts w:ascii="Arial" w:hAnsi="Arial" w:hint="default"/>
      </w:rPr>
    </w:lvl>
    <w:lvl w:ilvl="6" w:tplc="E196CC12" w:tentative="1">
      <w:start w:val="1"/>
      <w:numFmt w:val="bullet"/>
      <w:lvlText w:val="•"/>
      <w:lvlJc w:val="left"/>
      <w:pPr>
        <w:tabs>
          <w:tab w:val="num" w:pos="5040"/>
        </w:tabs>
        <w:ind w:left="5040" w:hanging="360"/>
      </w:pPr>
      <w:rPr>
        <w:rFonts w:ascii="Arial" w:hAnsi="Arial" w:hint="default"/>
      </w:rPr>
    </w:lvl>
    <w:lvl w:ilvl="7" w:tplc="661CD306" w:tentative="1">
      <w:start w:val="1"/>
      <w:numFmt w:val="bullet"/>
      <w:lvlText w:val="•"/>
      <w:lvlJc w:val="left"/>
      <w:pPr>
        <w:tabs>
          <w:tab w:val="num" w:pos="5760"/>
        </w:tabs>
        <w:ind w:left="5760" w:hanging="360"/>
      </w:pPr>
      <w:rPr>
        <w:rFonts w:ascii="Arial" w:hAnsi="Arial" w:hint="default"/>
      </w:rPr>
    </w:lvl>
    <w:lvl w:ilvl="8" w:tplc="4A342AD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BF65EF"/>
    <w:multiLevelType w:val="hybridMultilevel"/>
    <w:tmpl w:val="C330AB90"/>
    <w:lvl w:ilvl="0" w:tplc="6A98B4C0">
      <w:start w:val="1"/>
      <w:numFmt w:val="decimal"/>
      <w:lvlText w:val="%1."/>
      <w:lvlJc w:val="left"/>
      <w:pPr>
        <w:ind w:left="1114" w:hanging="360"/>
      </w:pPr>
      <w:rPr>
        <w:rFonts w:hint="default"/>
      </w:r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13" w15:restartNumberingAfterBreak="0">
    <w:nsid w:val="554E66E9"/>
    <w:multiLevelType w:val="multilevel"/>
    <w:tmpl w:val="6D9A2CAE"/>
    <w:lvl w:ilvl="0">
      <w:start w:val="1"/>
      <w:numFmt w:val="decimal"/>
      <w:lvlText w:val="%1"/>
      <w:lvlJc w:val="left"/>
      <w:pPr>
        <w:ind w:left="432" w:hanging="432"/>
      </w:pPr>
    </w:lvl>
    <w:lvl w:ilvl="1">
      <w:start w:val="1"/>
      <w:numFmt w:val="decimal"/>
      <w:lvlText w:val="%1.%2"/>
      <w:lvlJc w:val="left"/>
      <w:pPr>
        <w:ind w:left="576" w:hanging="576"/>
      </w:pPr>
    </w:lvl>
    <w:lvl w:ilvl="2">
      <w:start w:val="1"/>
      <w:numFmt w:val="upperLetter"/>
      <w:lvlText w:val="%3."/>
      <w:lvlJc w:val="left"/>
      <w:pPr>
        <w:ind w:left="720" w:hanging="720"/>
      </w:pPr>
      <w:rPr>
        <w:rFonts w:ascii="Arial" w:hAnsi="Arial" w:cs="Arial" w:hint="default"/>
        <w:sz w:val="24"/>
        <w:szCs w:val="24"/>
      </w:rPr>
    </w:lvl>
    <w:lvl w:ilvl="3">
      <w:start w:val="1"/>
      <w:numFmt w:val="decimal"/>
      <w:lvlText w:val="%4."/>
      <w:lvlJc w:val="left"/>
      <w:pPr>
        <w:ind w:left="864" w:hanging="864"/>
      </w:pPr>
      <w:rPr>
        <w:rFonts w:ascii="Arial" w:hAnsi="Arial" w:cs="Arial" w:hint="default"/>
        <w:sz w:val="24"/>
        <w:szCs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57F2765"/>
    <w:multiLevelType w:val="hybridMultilevel"/>
    <w:tmpl w:val="43547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A71F30"/>
    <w:multiLevelType w:val="multilevel"/>
    <w:tmpl w:val="39168142"/>
    <w:lvl w:ilvl="0">
      <w:start w:val="1"/>
      <w:numFmt w:val="decimal"/>
      <w:lvlText w:val="%1"/>
      <w:lvlJc w:val="left"/>
      <w:pPr>
        <w:ind w:left="432" w:hanging="432"/>
      </w:pPr>
    </w:lvl>
    <w:lvl w:ilvl="1">
      <w:start w:val="1"/>
      <w:numFmt w:val="decimal"/>
      <w:lvlText w:val="%1.%2"/>
      <w:lvlJc w:val="left"/>
      <w:pPr>
        <w:ind w:left="576" w:hanging="576"/>
      </w:pPr>
    </w:lvl>
    <w:lvl w:ilvl="2">
      <w:start w:val="1"/>
      <w:numFmt w:val="upperLetter"/>
      <w:pStyle w:val="Headings3"/>
      <w:lvlText w:val="%3."/>
      <w:lvlJc w:val="left"/>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97362AE"/>
    <w:multiLevelType w:val="hybridMultilevel"/>
    <w:tmpl w:val="5156D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5F6B48"/>
    <w:multiLevelType w:val="hybridMultilevel"/>
    <w:tmpl w:val="F27E4C68"/>
    <w:lvl w:ilvl="0" w:tplc="C15C6C60">
      <w:start w:val="2"/>
      <w:numFmt w:val="bullet"/>
      <w:lvlText w:val="-"/>
      <w:lvlJc w:val="left"/>
      <w:pPr>
        <w:ind w:left="216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C5C3975"/>
    <w:multiLevelType w:val="hybridMultilevel"/>
    <w:tmpl w:val="0FD6C15C"/>
    <w:lvl w:ilvl="0" w:tplc="58C01836">
      <w:start w:val="1"/>
      <w:numFmt w:val="bullet"/>
      <w:pStyle w:val="-"/>
      <w:lvlText w:val="-"/>
      <w:lvlJc w:val="left"/>
      <w:pPr>
        <w:ind w:left="1287"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A6A7B"/>
    <w:multiLevelType w:val="hybridMultilevel"/>
    <w:tmpl w:val="2C64415E"/>
    <w:lvl w:ilvl="0" w:tplc="5AEEC0C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11"/>
  </w:num>
  <w:num w:numId="5">
    <w:abstractNumId w:val="2"/>
  </w:num>
  <w:num w:numId="6">
    <w:abstractNumId w:val="5"/>
  </w:num>
  <w:num w:numId="7">
    <w:abstractNumId w:val="6"/>
  </w:num>
  <w:num w:numId="8">
    <w:abstractNumId w:val="14"/>
  </w:num>
  <w:num w:numId="9">
    <w:abstractNumId w:val="12"/>
  </w:num>
  <w:num w:numId="10">
    <w:abstractNumId w:val="3"/>
  </w:num>
  <w:num w:numId="11">
    <w:abstractNumId w:val="19"/>
  </w:num>
  <w:num w:numId="12">
    <w:abstractNumId w:val="7"/>
  </w:num>
  <w:num w:numId="13">
    <w:abstractNumId w:val="10"/>
  </w:num>
  <w:num w:numId="14">
    <w:abstractNumId w:val="17"/>
  </w:num>
  <w:num w:numId="15">
    <w:abstractNumId w:val="18"/>
  </w:num>
  <w:num w:numId="16">
    <w:abstractNumId w:val="1"/>
  </w:num>
  <w:num w:numId="17">
    <w:abstractNumId w:val="4"/>
  </w:num>
  <w:num w:numId="18">
    <w:abstractNumId w:val="15"/>
  </w:num>
  <w:num w:numId="19">
    <w:abstractNumId w:val="16"/>
  </w:num>
  <w:num w:numId="20">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mirrorMargins/>
  <w:hideSpellingError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17"/>
    <w:rsid w:val="00000720"/>
    <w:rsid w:val="00000862"/>
    <w:rsid w:val="00004760"/>
    <w:rsid w:val="000048A2"/>
    <w:rsid w:val="00004B12"/>
    <w:rsid w:val="00007A59"/>
    <w:rsid w:val="00011291"/>
    <w:rsid w:val="0001231C"/>
    <w:rsid w:val="00015221"/>
    <w:rsid w:val="00015797"/>
    <w:rsid w:val="0002179F"/>
    <w:rsid w:val="000226F0"/>
    <w:rsid w:val="0002356D"/>
    <w:rsid w:val="000236F0"/>
    <w:rsid w:val="00026487"/>
    <w:rsid w:val="0003295E"/>
    <w:rsid w:val="000407F3"/>
    <w:rsid w:val="0004133E"/>
    <w:rsid w:val="000425A7"/>
    <w:rsid w:val="0004286B"/>
    <w:rsid w:val="000502AD"/>
    <w:rsid w:val="0005307E"/>
    <w:rsid w:val="000549A0"/>
    <w:rsid w:val="00056498"/>
    <w:rsid w:val="0005749D"/>
    <w:rsid w:val="00057885"/>
    <w:rsid w:val="00063034"/>
    <w:rsid w:val="00063A9B"/>
    <w:rsid w:val="00063C42"/>
    <w:rsid w:val="000641B4"/>
    <w:rsid w:val="000661EB"/>
    <w:rsid w:val="00070EB1"/>
    <w:rsid w:val="00071DFB"/>
    <w:rsid w:val="00073EF1"/>
    <w:rsid w:val="000767C5"/>
    <w:rsid w:val="00082139"/>
    <w:rsid w:val="000850A1"/>
    <w:rsid w:val="000853F8"/>
    <w:rsid w:val="00086A2C"/>
    <w:rsid w:val="00087663"/>
    <w:rsid w:val="000879CA"/>
    <w:rsid w:val="00090C9B"/>
    <w:rsid w:val="0009214C"/>
    <w:rsid w:val="000964F3"/>
    <w:rsid w:val="000A505F"/>
    <w:rsid w:val="000A65CF"/>
    <w:rsid w:val="000A67D3"/>
    <w:rsid w:val="000B0621"/>
    <w:rsid w:val="000B2760"/>
    <w:rsid w:val="000B293B"/>
    <w:rsid w:val="000B4847"/>
    <w:rsid w:val="000B59FF"/>
    <w:rsid w:val="000C10B8"/>
    <w:rsid w:val="000C5990"/>
    <w:rsid w:val="000C646C"/>
    <w:rsid w:val="000C66BA"/>
    <w:rsid w:val="000C7B0C"/>
    <w:rsid w:val="000C7EBC"/>
    <w:rsid w:val="000D2020"/>
    <w:rsid w:val="000D3EDD"/>
    <w:rsid w:val="000D55E5"/>
    <w:rsid w:val="000E0843"/>
    <w:rsid w:val="000E7605"/>
    <w:rsid w:val="000E7735"/>
    <w:rsid w:val="000F1646"/>
    <w:rsid w:val="000F2843"/>
    <w:rsid w:val="000F2EB2"/>
    <w:rsid w:val="000F35EC"/>
    <w:rsid w:val="000F4D7D"/>
    <w:rsid w:val="000F6551"/>
    <w:rsid w:val="000F7D11"/>
    <w:rsid w:val="00100908"/>
    <w:rsid w:val="00100A5B"/>
    <w:rsid w:val="00103CD6"/>
    <w:rsid w:val="0010633E"/>
    <w:rsid w:val="00113D32"/>
    <w:rsid w:val="001142E4"/>
    <w:rsid w:val="00115960"/>
    <w:rsid w:val="001205A9"/>
    <w:rsid w:val="001206F0"/>
    <w:rsid w:val="00120BAF"/>
    <w:rsid w:val="00123BF4"/>
    <w:rsid w:val="00123DBC"/>
    <w:rsid w:val="00124020"/>
    <w:rsid w:val="0012420A"/>
    <w:rsid w:val="00127C58"/>
    <w:rsid w:val="00132827"/>
    <w:rsid w:val="001341A0"/>
    <w:rsid w:val="001371BB"/>
    <w:rsid w:val="001378F3"/>
    <w:rsid w:val="001400D3"/>
    <w:rsid w:val="001451C4"/>
    <w:rsid w:val="001468D9"/>
    <w:rsid w:val="001533B6"/>
    <w:rsid w:val="00154C2F"/>
    <w:rsid w:val="0015513B"/>
    <w:rsid w:val="00155941"/>
    <w:rsid w:val="001656D3"/>
    <w:rsid w:val="001657C2"/>
    <w:rsid w:val="00167C83"/>
    <w:rsid w:val="00167E8C"/>
    <w:rsid w:val="0017545C"/>
    <w:rsid w:val="00175D55"/>
    <w:rsid w:val="00176B7B"/>
    <w:rsid w:val="00180834"/>
    <w:rsid w:val="00182635"/>
    <w:rsid w:val="00186D37"/>
    <w:rsid w:val="001901D5"/>
    <w:rsid w:val="00190C4B"/>
    <w:rsid w:val="001948C4"/>
    <w:rsid w:val="001A0CC4"/>
    <w:rsid w:val="001A1B44"/>
    <w:rsid w:val="001A3208"/>
    <w:rsid w:val="001A3359"/>
    <w:rsid w:val="001A5089"/>
    <w:rsid w:val="001B4AE4"/>
    <w:rsid w:val="001B4EDD"/>
    <w:rsid w:val="001B5F61"/>
    <w:rsid w:val="001C05C8"/>
    <w:rsid w:val="001C1032"/>
    <w:rsid w:val="001C1F43"/>
    <w:rsid w:val="001C620E"/>
    <w:rsid w:val="001C6916"/>
    <w:rsid w:val="001C6A3B"/>
    <w:rsid w:val="001C76DD"/>
    <w:rsid w:val="001C79BC"/>
    <w:rsid w:val="001D13EF"/>
    <w:rsid w:val="001D3263"/>
    <w:rsid w:val="001D52F0"/>
    <w:rsid w:val="001D676D"/>
    <w:rsid w:val="001E5CA5"/>
    <w:rsid w:val="001E5FD8"/>
    <w:rsid w:val="001E63B0"/>
    <w:rsid w:val="001E698B"/>
    <w:rsid w:val="001E6A12"/>
    <w:rsid w:val="001F00DB"/>
    <w:rsid w:val="001F04D4"/>
    <w:rsid w:val="001F09DD"/>
    <w:rsid w:val="001F3296"/>
    <w:rsid w:val="001F6172"/>
    <w:rsid w:val="002112E2"/>
    <w:rsid w:val="0021411C"/>
    <w:rsid w:val="00215FE3"/>
    <w:rsid w:val="002176D9"/>
    <w:rsid w:val="0022030D"/>
    <w:rsid w:val="002203C0"/>
    <w:rsid w:val="00232C88"/>
    <w:rsid w:val="00240A8B"/>
    <w:rsid w:val="00240EE4"/>
    <w:rsid w:val="002438BE"/>
    <w:rsid w:val="0024428B"/>
    <w:rsid w:val="002448FD"/>
    <w:rsid w:val="0024580E"/>
    <w:rsid w:val="00251D3B"/>
    <w:rsid w:val="00260C5C"/>
    <w:rsid w:val="00264BAD"/>
    <w:rsid w:val="0026524D"/>
    <w:rsid w:val="002655C0"/>
    <w:rsid w:val="002676A1"/>
    <w:rsid w:val="00270596"/>
    <w:rsid w:val="00271DC5"/>
    <w:rsid w:val="0027367A"/>
    <w:rsid w:val="00277D87"/>
    <w:rsid w:val="002866C1"/>
    <w:rsid w:val="00291165"/>
    <w:rsid w:val="0029236C"/>
    <w:rsid w:val="00292FF4"/>
    <w:rsid w:val="002952C7"/>
    <w:rsid w:val="00295B0E"/>
    <w:rsid w:val="00295F0B"/>
    <w:rsid w:val="002A07F7"/>
    <w:rsid w:val="002A0D92"/>
    <w:rsid w:val="002A2700"/>
    <w:rsid w:val="002A2A77"/>
    <w:rsid w:val="002A2ECF"/>
    <w:rsid w:val="002A5D47"/>
    <w:rsid w:val="002A67DD"/>
    <w:rsid w:val="002A7802"/>
    <w:rsid w:val="002A7F79"/>
    <w:rsid w:val="002B0FEC"/>
    <w:rsid w:val="002B1776"/>
    <w:rsid w:val="002B44CF"/>
    <w:rsid w:val="002B516D"/>
    <w:rsid w:val="002B79D4"/>
    <w:rsid w:val="002C25FB"/>
    <w:rsid w:val="002C2FE4"/>
    <w:rsid w:val="002C44C9"/>
    <w:rsid w:val="002C5575"/>
    <w:rsid w:val="002C6F78"/>
    <w:rsid w:val="002D0EB8"/>
    <w:rsid w:val="002D1DA2"/>
    <w:rsid w:val="002D1F12"/>
    <w:rsid w:val="002D4184"/>
    <w:rsid w:val="002D586F"/>
    <w:rsid w:val="002D6595"/>
    <w:rsid w:val="002D76FA"/>
    <w:rsid w:val="002E3E01"/>
    <w:rsid w:val="002E5E6C"/>
    <w:rsid w:val="002F166B"/>
    <w:rsid w:val="002F7AFE"/>
    <w:rsid w:val="002F7F58"/>
    <w:rsid w:val="00302175"/>
    <w:rsid w:val="00302C5E"/>
    <w:rsid w:val="00302CFA"/>
    <w:rsid w:val="00303301"/>
    <w:rsid w:val="00306772"/>
    <w:rsid w:val="00307A95"/>
    <w:rsid w:val="003124CC"/>
    <w:rsid w:val="0031398D"/>
    <w:rsid w:val="00313AAB"/>
    <w:rsid w:val="0031405A"/>
    <w:rsid w:val="003213E8"/>
    <w:rsid w:val="00321E72"/>
    <w:rsid w:val="0032214D"/>
    <w:rsid w:val="003253AC"/>
    <w:rsid w:val="00326232"/>
    <w:rsid w:val="00332BC0"/>
    <w:rsid w:val="00334164"/>
    <w:rsid w:val="00334C89"/>
    <w:rsid w:val="00335B00"/>
    <w:rsid w:val="00336B41"/>
    <w:rsid w:val="0034011D"/>
    <w:rsid w:val="00343A1D"/>
    <w:rsid w:val="00350614"/>
    <w:rsid w:val="003515F9"/>
    <w:rsid w:val="00353406"/>
    <w:rsid w:val="0035617E"/>
    <w:rsid w:val="00356F75"/>
    <w:rsid w:val="00360C88"/>
    <w:rsid w:val="003650A1"/>
    <w:rsid w:val="0036545F"/>
    <w:rsid w:val="00380EFB"/>
    <w:rsid w:val="00383465"/>
    <w:rsid w:val="00383919"/>
    <w:rsid w:val="00384F0C"/>
    <w:rsid w:val="00387223"/>
    <w:rsid w:val="00387991"/>
    <w:rsid w:val="00394482"/>
    <w:rsid w:val="00394C74"/>
    <w:rsid w:val="00395AAD"/>
    <w:rsid w:val="00395CBE"/>
    <w:rsid w:val="003A0B2F"/>
    <w:rsid w:val="003A171A"/>
    <w:rsid w:val="003A2D66"/>
    <w:rsid w:val="003A5924"/>
    <w:rsid w:val="003A6355"/>
    <w:rsid w:val="003C1182"/>
    <w:rsid w:val="003C156C"/>
    <w:rsid w:val="003C26A2"/>
    <w:rsid w:val="003C3161"/>
    <w:rsid w:val="003C419B"/>
    <w:rsid w:val="003C55D5"/>
    <w:rsid w:val="003D43AA"/>
    <w:rsid w:val="003D56FB"/>
    <w:rsid w:val="003D57CA"/>
    <w:rsid w:val="003D76D3"/>
    <w:rsid w:val="003D7DE2"/>
    <w:rsid w:val="003E28D4"/>
    <w:rsid w:val="003E3F30"/>
    <w:rsid w:val="003E5284"/>
    <w:rsid w:val="003E7DDF"/>
    <w:rsid w:val="003F18AE"/>
    <w:rsid w:val="003F1E28"/>
    <w:rsid w:val="003F1EC4"/>
    <w:rsid w:val="003F32B4"/>
    <w:rsid w:val="00404E89"/>
    <w:rsid w:val="00405089"/>
    <w:rsid w:val="00412097"/>
    <w:rsid w:val="0041535C"/>
    <w:rsid w:val="00417345"/>
    <w:rsid w:val="00420350"/>
    <w:rsid w:val="0042280E"/>
    <w:rsid w:val="004236E8"/>
    <w:rsid w:val="00433FDB"/>
    <w:rsid w:val="004408E5"/>
    <w:rsid w:val="0044586A"/>
    <w:rsid w:val="00446F08"/>
    <w:rsid w:val="00451D3F"/>
    <w:rsid w:val="004576F0"/>
    <w:rsid w:val="004603FE"/>
    <w:rsid w:val="00460551"/>
    <w:rsid w:val="0046186A"/>
    <w:rsid w:val="00461BB3"/>
    <w:rsid w:val="00462C3E"/>
    <w:rsid w:val="00462E5B"/>
    <w:rsid w:val="00464495"/>
    <w:rsid w:val="00466118"/>
    <w:rsid w:val="004668BD"/>
    <w:rsid w:val="00467537"/>
    <w:rsid w:val="004714D0"/>
    <w:rsid w:val="00474CC9"/>
    <w:rsid w:val="004817F2"/>
    <w:rsid w:val="00482ABD"/>
    <w:rsid w:val="00485471"/>
    <w:rsid w:val="00491CF5"/>
    <w:rsid w:val="00494023"/>
    <w:rsid w:val="00495FF2"/>
    <w:rsid w:val="004960B0"/>
    <w:rsid w:val="004971BB"/>
    <w:rsid w:val="00497A1B"/>
    <w:rsid w:val="004A2A4D"/>
    <w:rsid w:val="004A39A3"/>
    <w:rsid w:val="004A4308"/>
    <w:rsid w:val="004A6BAB"/>
    <w:rsid w:val="004A73CC"/>
    <w:rsid w:val="004A7CD5"/>
    <w:rsid w:val="004B2141"/>
    <w:rsid w:val="004B7239"/>
    <w:rsid w:val="004B724C"/>
    <w:rsid w:val="004C7532"/>
    <w:rsid w:val="004D0E34"/>
    <w:rsid w:val="004D205F"/>
    <w:rsid w:val="004D4CB1"/>
    <w:rsid w:val="004D5CAC"/>
    <w:rsid w:val="004E59AF"/>
    <w:rsid w:val="004E78DF"/>
    <w:rsid w:val="004F27FB"/>
    <w:rsid w:val="004F2CE4"/>
    <w:rsid w:val="004F3472"/>
    <w:rsid w:val="004F607A"/>
    <w:rsid w:val="0050020C"/>
    <w:rsid w:val="0050038A"/>
    <w:rsid w:val="00506F65"/>
    <w:rsid w:val="00511036"/>
    <w:rsid w:val="00511662"/>
    <w:rsid w:val="00512FEB"/>
    <w:rsid w:val="005160C0"/>
    <w:rsid w:val="00516DC7"/>
    <w:rsid w:val="00517612"/>
    <w:rsid w:val="0052011A"/>
    <w:rsid w:val="00525D80"/>
    <w:rsid w:val="00526AFB"/>
    <w:rsid w:val="00533CFC"/>
    <w:rsid w:val="00535BDA"/>
    <w:rsid w:val="0053613A"/>
    <w:rsid w:val="00537966"/>
    <w:rsid w:val="005405D7"/>
    <w:rsid w:val="00540B0B"/>
    <w:rsid w:val="005414C7"/>
    <w:rsid w:val="005434B5"/>
    <w:rsid w:val="00543761"/>
    <w:rsid w:val="005456CE"/>
    <w:rsid w:val="005464F6"/>
    <w:rsid w:val="00546FFF"/>
    <w:rsid w:val="00552068"/>
    <w:rsid w:val="00554A67"/>
    <w:rsid w:val="00560285"/>
    <w:rsid w:val="00561109"/>
    <w:rsid w:val="00565F38"/>
    <w:rsid w:val="00566804"/>
    <w:rsid w:val="00571680"/>
    <w:rsid w:val="00572259"/>
    <w:rsid w:val="00572CE1"/>
    <w:rsid w:val="00574EF9"/>
    <w:rsid w:val="005764AC"/>
    <w:rsid w:val="005812D1"/>
    <w:rsid w:val="005834CA"/>
    <w:rsid w:val="00583997"/>
    <w:rsid w:val="005850D1"/>
    <w:rsid w:val="00586B05"/>
    <w:rsid w:val="00586B28"/>
    <w:rsid w:val="00587386"/>
    <w:rsid w:val="00590378"/>
    <w:rsid w:val="0059485A"/>
    <w:rsid w:val="0059655A"/>
    <w:rsid w:val="00597CD9"/>
    <w:rsid w:val="005A0E7C"/>
    <w:rsid w:val="005A4EB5"/>
    <w:rsid w:val="005A5B74"/>
    <w:rsid w:val="005B4161"/>
    <w:rsid w:val="005C0E28"/>
    <w:rsid w:val="005C1EF2"/>
    <w:rsid w:val="005C39ED"/>
    <w:rsid w:val="005C4993"/>
    <w:rsid w:val="005C6EF5"/>
    <w:rsid w:val="005C7EB0"/>
    <w:rsid w:val="005D035E"/>
    <w:rsid w:val="005D2125"/>
    <w:rsid w:val="005D3A1C"/>
    <w:rsid w:val="005D5135"/>
    <w:rsid w:val="005D55CF"/>
    <w:rsid w:val="005D56FE"/>
    <w:rsid w:val="005D5CEA"/>
    <w:rsid w:val="005E4DBC"/>
    <w:rsid w:val="005E50AE"/>
    <w:rsid w:val="005F2CDE"/>
    <w:rsid w:val="005F6E1B"/>
    <w:rsid w:val="006007E5"/>
    <w:rsid w:val="006068C4"/>
    <w:rsid w:val="00607655"/>
    <w:rsid w:val="006106E6"/>
    <w:rsid w:val="00616FC1"/>
    <w:rsid w:val="006218D4"/>
    <w:rsid w:val="00621A76"/>
    <w:rsid w:val="00623BB3"/>
    <w:rsid w:val="00624CFA"/>
    <w:rsid w:val="0063067D"/>
    <w:rsid w:val="0063113D"/>
    <w:rsid w:val="0063206F"/>
    <w:rsid w:val="0063369D"/>
    <w:rsid w:val="00635FA3"/>
    <w:rsid w:val="006360C1"/>
    <w:rsid w:val="0064115F"/>
    <w:rsid w:val="006417D2"/>
    <w:rsid w:val="00643580"/>
    <w:rsid w:val="006436EF"/>
    <w:rsid w:val="0064633B"/>
    <w:rsid w:val="00647DEA"/>
    <w:rsid w:val="006538AB"/>
    <w:rsid w:val="00654231"/>
    <w:rsid w:val="0065495A"/>
    <w:rsid w:val="00657039"/>
    <w:rsid w:val="00657991"/>
    <w:rsid w:val="00665170"/>
    <w:rsid w:val="006701AA"/>
    <w:rsid w:val="00670EFF"/>
    <w:rsid w:val="00672419"/>
    <w:rsid w:val="00672A2D"/>
    <w:rsid w:val="00674496"/>
    <w:rsid w:val="00681E5C"/>
    <w:rsid w:val="006845F7"/>
    <w:rsid w:val="00690CB7"/>
    <w:rsid w:val="006944FD"/>
    <w:rsid w:val="00695B46"/>
    <w:rsid w:val="00696FA8"/>
    <w:rsid w:val="006A035B"/>
    <w:rsid w:val="006A1F36"/>
    <w:rsid w:val="006A2EA1"/>
    <w:rsid w:val="006A3BAC"/>
    <w:rsid w:val="006A4A73"/>
    <w:rsid w:val="006A548C"/>
    <w:rsid w:val="006A6EA1"/>
    <w:rsid w:val="006A6FF8"/>
    <w:rsid w:val="006A76F2"/>
    <w:rsid w:val="006A7B96"/>
    <w:rsid w:val="006B0D34"/>
    <w:rsid w:val="006B22F0"/>
    <w:rsid w:val="006B41BB"/>
    <w:rsid w:val="006B7CBA"/>
    <w:rsid w:val="006C5FE6"/>
    <w:rsid w:val="006C6849"/>
    <w:rsid w:val="006D05E8"/>
    <w:rsid w:val="006D2758"/>
    <w:rsid w:val="006D41D6"/>
    <w:rsid w:val="006D7126"/>
    <w:rsid w:val="006D778D"/>
    <w:rsid w:val="006E0847"/>
    <w:rsid w:val="006E5721"/>
    <w:rsid w:val="006E7F5D"/>
    <w:rsid w:val="006F4748"/>
    <w:rsid w:val="006F5DE6"/>
    <w:rsid w:val="00704B7D"/>
    <w:rsid w:val="007052BD"/>
    <w:rsid w:val="007122C6"/>
    <w:rsid w:val="0071501A"/>
    <w:rsid w:val="007164BB"/>
    <w:rsid w:val="00716E98"/>
    <w:rsid w:val="00722589"/>
    <w:rsid w:val="007270F9"/>
    <w:rsid w:val="00727AF3"/>
    <w:rsid w:val="007305D6"/>
    <w:rsid w:val="00732C47"/>
    <w:rsid w:val="00733BBA"/>
    <w:rsid w:val="007344F2"/>
    <w:rsid w:val="00734701"/>
    <w:rsid w:val="0074167A"/>
    <w:rsid w:val="007501FC"/>
    <w:rsid w:val="00750FF0"/>
    <w:rsid w:val="0075198A"/>
    <w:rsid w:val="00752FE4"/>
    <w:rsid w:val="00754051"/>
    <w:rsid w:val="0076009E"/>
    <w:rsid w:val="00760D11"/>
    <w:rsid w:val="007618A3"/>
    <w:rsid w:val="00763874"/>
    <w:rsid w:val="007661B4"/>
    <w:rsid w:val="007719FD"/>
    <w:rsid w:val="00773766"/>
    <w:rsid w:val="00773B99"/>
    <w:rsid w:val="0077453E"/>
    <w:rsid w:val="00781522"/>
    <w:rsid w:val="0078402F"/>
    <w:rsid w:val="0078501E"/>
    <w:rsid w:val="007870FD"/>
    <w:rsid w:val="00790E6B"/>
    <w:rsid w:val="00791447"/>
    <w:rsid w:val="007919A9"/>
    <w:rsid w:val="00791C6A"/>
    <w:rsid w:val="00792239"/>
    <w:rsid w:val="00793AF6"/>
    <w:rsid w:val="00794EA1"/>
    <w:rsid w:val="00795C15"/>
    <w:rsid w:val="00795D02"/>
    <w:rsid w:val="0079674E"/>
    <w:rsid w:val="00797954"/>
    <w:rsid w:val="007A4758"/>
    <w:rsid w:val="007A4D28"/>
    <w:rsid w:val="007A5A56"/>
    <w:rsid w:val="007A6918"/>
    <w:rsid w:val="007A7EC4"/>
    <w:rsid w:val="007B3F06"/>
    <w:rsid w:val="007B4312"/>
    <w:rsid w:val="007B6BAD"/>
    <w:rsid w:val="007B7FB7"/>
    <w:rsid w:val="007C1BD5"/>
    <w:rsid w:val="007C2901"/>
    <w:rsid w:val="007C34B6"/>
    <w:rsid w:val="007C3AD8"/>
    <w:rsid w:val="007C5AFC"/>
    <w:rsid w:val="007C77D6"/>
    <w:rsid w:val="007D3C58"/>
    <w:rsid w:val="007D499E"/>
    <w:rsid w:val="007D5973"/>
    <w:rsid w:val="007E1F2E"/>
    <w:rsid w:val="007E4D8C"/>
    <w:rsid w:val="007F3A17"/>
    <w:rsid w:val="00800122"/>
    <w:rsid w:val="008013DE"/>
    <w:rsid w:val="00803E3D"/>
    <w:rsid w:val="00805304"/>
    <w:rsid w:val="00805D61"/>
    <w:rsid w:val="008135DB"/>
    <w:rsid w:val="00813A47"/>
    <w:rsid w:val="00817941"/>
    <w:rsid w:val="00820053"/>
    <w:rsid w:val="00820FF6"/>
    <w:rsid w:val="00821ABD"/>
    <w:rsid w:val="00822F2F"/>
    <w:rsid w:val="00824C0C"/>
    <w:rsid w:val="00826611"/>
    <w:rsid w:val="00830ACC"/>
    <w:rsid w:val="008335BA"/>
    <w:rsid w:val="008370D9"/>
    <w:rsid w:val="00837E67"/>
    <w:rsid w:val="00840FA2"/>
    <w:rsid w:val="0084220E"/>
    <w:rsid w:val="00843282"/>
    <w:rsid w:val="00843C25"/>
    <w:rsid w:val="00852665"/>
    <w:rsid w:val="00854D76"/>
    <w:rsid w:val="008653EE"/>
    <w:rsid w:val="008715AE"/>
    <w:rsid w:val="008721D2"/>
    <w:rsid w:val="00872BEE"/>
    <w:rsid w:val="0087469F"/>
    <w:rsid w:val="00880CEE"/>
    <w:rsid w:val="008817C8"/>
    <w:rsid w:val="00883621"/>
    <w:rsid w:val="00885ABC"/>
    <w:rsid w:val="00893449"/>
    <w:rsid w:val="00893DA5"/>
    <w:rsid w:val="00896363"/>
    <w:rsid w:val="008A08A2"/>
    <w:rsid w:val="008A1093"/>
    <w:rsid w:val="008A11E5"/>
    <w:rsid w:val="008A2A59"/>
    <w:rsid w:val="008A2B56"/>
    <w:rsid w:val="008A2B59"/>
    <w:rsid w:val="008B280E"/>
    <w:rsid w:val="008B2FF9"/>
    <w:rsid w:val="008B3E99"/>
    <w:rsid w:val="008C05C7"/>
    <w:rsid w:val="008C351F"/>
    <w:rsid w:val="008C3A9C"/>
    <w:rsid w:val="008C4D5E"/>
    <w:rsid w:val="008C76C6"/>
    <w:rsid w:val="008D330C"/>
    <w:rsid w:val="008D595E"/>
    <w:rsid w:val="008D5A3A"/>
    <w:rsid w:val="008E59BA"/>
    <w:rsid w:val="008F077E"/>
    <w:rsid w:val="008F2287"/>
    <w:rsid w:val="008F59B3"/>
    <w:rsid w:val="008F638C"/>
    <w:rsid w:val="008F766B"/>
    <w:rsid w:val="00903246"/>
    <w:rsid w:val="009102B8"/>
    <w:rsid w:val="00912FB2"/>
    <w:rsid w:val="0091447A"/>
    <w:rsid w:val="009202DE"/>
    <w:rsid w:val="009215E6"/>
    <w:rsid w:val="00924D92"/>
    <w:rsid w:val="00924D95"/>
    <w:rsid w:val="0092579B"/>
    <w:rsid w:val="0092635A"/>
    <w:rsid w:val="00926BEA"/>
    <w:rsid w:val="0093031B"/>
    <w:rsid w:val="00933A0C"/>
    <w:rsid w:val="00934F69"/>
    <w:rsid w:val="00937DD6"/>
    <w:rsid w:val="009419B9"/>
    <w:rsid w:val="009455AB"/>
    <w:rsid w:val="00946FB7"/>
    <w:rsid w:val="009540B0"/>
    <w:rsid w:val="00954108"/>
    <w:rsid w:val="0095560B"/>
    <w:rsid w:val="009564CD"/>
    <w:rsid w:val="00956A44"/>
    <w:rsid w:val="00956B5A"/>
    <w:rsid w:val="009601CB"/>
    <w:rsid w:val="00963A8B"/>
    <w:rsid w:val="0096696F"/>
    <w:rsid w:val="00971398"/>
    <w:rsid w:val="009729B4"/>
    <w:rsid w:val="0098040E"/>
    <w:rsid w:val="00980BEE"/>
    <w:rsid w:val="00980F73"/>
    <w:rsid w:val="009817F1"/>
    <w:rsid w:val="00984648"/>
    <w:rsid w:val="00990DD5"/>
    <w:rsid w:val="00995CF7"/>
    <w:rsid w:val="009966A3"/>
    <w:rsid w:val="00996C15"/>
    <w:rsid w:val="0099731A"/>
    <w:rsid w:val="009A4E91"/>
    <w:rsid w:val="009A56CC"/>
    <w:rsid w:val="009A768A"/>
    <w:rsid w:val="009B1DF2"/>
    <w:rsid w:val="009B7DCC"/>
    <w:rsid w:val="009C3242"/>
    <w:rsid w:val="009C4D15"/>
    <w:rsid w:val="009C702D"/>
    <w:rsid w:val="009D06B2"/>
    <w:rsid w:val="009D09CF"/>
    <w:rsid w:val="009D3150"/>
    <w:rsid w:val="009D7196"/>
    <w:rsid w:val="009D72D0"/>
    <w:rsid w:val="009E29C4"/>
    <w:rsid w:val="009E6D9A"/>
    <w:rsid w:val="009F180C"/>
    <w:rsid w:val="009F6032"/>
    <w:rsid w:val="00A00F10"/>
    <w:rsid w:val="00A01B1F"/>
    <w:rsid w:val="00A07777"/>
    <w:rsid w:val="00A07AA9"/>
    <w:rsid w:val="00A12545"/>
    <w:rsid w:val="00A1315F"/>
    <w:rsid w:val="00A14D68"/>
    <w:rsid w:val="00A17D60"/>
    <w:rsid w:val="00A2008E"/>
    <w:rsid w:val="00A23461"/>
    <w:rsid w:val="00A24BAB"/>
    <w:rsid w:val="00A36985"/>
    <w:rsid w:val="00A45717"/>
    <w:rsid w:val="00A522B2"/>
    <w:rsid w:val="00A52F81"/>
    <w:rsid w:val="00A62BDC"/>
    <w:rsid w:val="00A66793"/>
    <w:rsid w:val="00A67CC8"/>
    <w:rsid w:val="00A67E35"/>
    <w:rsid w:val="00A70213"/>
    <w:rsid w:val="00A71A2C"/>
    <w:rsid w:val="00A71AF4"/>
    <w:rsid w:val="00A72072"/>
    <w:rsid w:val="00A73ABA"/>
    <w:rsid w:val="00A73FFC"/>
    <w:rsid w:val="00A76ED5"/>
    <w:rsid w:val="00A828B0"/>
    <w:rsid w:val="00A83009"/>
    <w:rsid w:val="00A830ED"/>
    <w:rsid w:val="00A85572"/>
    <w:rsid w:val="00A8684A"/>
    <w:rsid w:val="00A87F10"/>
    <w:rsid w:val="00AA0DE0"/>
    <w:rsid w:val="00AA35FB"/>
    <w:rsid w:val="00AA7D17"/>
    <w:rsid w:val="00AB0C3A"/>
    <w:rsid w:val="00AB5FB0"/>
    <w:rsid w:val="00AB72CE"/>
    <w:rsid w:val="00AC1175"/>
    <w:rsid w:val="00AC256F"/>
    <w:rsid w:val="00AC693C"/>
    <w:rsid w:val="00AC6D4A"/>
    <w:rsid w:val="00AD21BB"/>
    <w:rsid w:val="00AD33C4"/>
    <w:rsid w:val="00AD682D"/>
    <w:rsid w:val="00AE06A1"/>
    <w:rsid w:val="00AE4E6E"/>
    <w:rsid w:val="00AE5824"/>
    <w:rsid w:val="00AF2568"/>
    <w:rsid w:val="00AF3ABD"/>
    <w:rsid w:val="00B01FCB"/>
    <w:rsid w:val="00B026F4"/>
    <w:rsid w:val="00B02FAF"/>
    <w:rsid w:val="00B11242"/>
    <w:rsid w:val="00B13EA5"/>
    <w:rsid w:val="00B169BF"/>
    <w:rsid w:val="00B16C99"/>
    <w:rsid w:val="00B220D2"/>
    <w:rsid w:val="00B25253"/>
    <w:rsid w:val="00B27DFC"/>
    <w:rsid w:val="00B3124D"/>
    <w:rsid w:val="00B31DC5"/>
    <w:rsid w:val="00B3629A"/>
    <w:rsid w:val="00B366E7"/>
    <w:rsid w:val="00B41AA8"/>
    <w:rsid w:val="00B41EF8"/>
    <w:rsid w:val="00B4299A"/>
    <w:rsid w:val="00B42E53"/>
    <w:rsid w:val="00B43030"/>
    <w:rsid w:val="00B43C08"/>
    <w:rsid w:val="00B45605"/>
    <w:rsid w:val="00B537B6"/>
    <w:rsid w:val="00B60163"/>
    <w:rsid w:val="00B60BA0"/>
    <w:rsid w:val="00B619CF"/>
    <w:rsid w:val="00B63F33"/>
    <w:rsid w:val="00B6465A"/>
    <w:rsid w:val="00B64665"/>
    <w:rsid w:val="00B64ABC"/>
    <w:rsid w:val="00B65147"/>
    <w:rsid w:val="00B67EAE"/>
    <w:rsid w:val="00B738A8"/>
    <w:rsid w:val="00B73B3D"/>
    <w:rsid w:val="00B80E2D"/>
    <w:rsid w:val="00B859FF"/>
    <w:rsid w:val="00B86803"/>
    <w:rsid w:val="00B870CA"/>
    <w:rsid w:val="00B91F2C"/>
    <w:rsid w:val="00B928A6"/>
    <w:rsid w:val="00B941D3"/>
    <w:rsid w:val="00B9448B"/>
    <w:rsid w:val="00BA0AA8"/>
    <w:rsid w:val="00BA277C"/>
    <w:rsid w:val="00BA308E"/>
    <w:rsid w:val="00BA42EC"/>
    <w:rsid w:val="00BA5378"/>
    <w:rsid w:val="00BA5993"/>
    <w:rsid w:val="00BA5BF9"/>
    <w:rsid w:val="00BA7167"/>
    <w:rsid w:val="00BB11C7"/>
    <w:rsid w:val="00BB25E9"/>
    <w:rsid w:val="00BB550E"/>
    <w:rsid w:val="00BC03C1"/>
    <w:rsid w:val="00BC4489"/>
    <w:rsid w:val="00BC45FE"/>
    <w:rsid w:val="00BC6BAF"/>
    <w:rsid w:val="00BC77B6"/>
    <w:rsid w:val="00BC7981"/>
    <w:rsid w:val="00BD022A"/>
    <w:rsid w:val="00BD06FF"/>
    <w:rsid w:val="00BD156A"/>
    <w:rsid w:val="00BD2E86"/>
    <w:rsid w:val="00BE327C"/>
    <w:rsid w:val="00BF14BC"/>
    <w:rsid w:val="00BF1B18"/>
    <w:rsid w:val="00BF37E4"/>
    <w:rsid w:val="00BF5CD2"/>
    <w:rsid w:val="00C014A4"/>
    <w:rsid w:val="00C05FFA"/>
    <w:rsid w:val="00C11D87"/>
    <w:rsid w:val="00C14857"/>
    <w:rsid w:val="00C16263"/>
    <w:rsid w:val="00C226D6"/>
    <w:rsid w:val="00C22902"/>
    <w:rsid w:val="00C24899"/>
    <w:rsid w:val="00C25F7A"/>
    <w:rsid w:val="00C30AF2"/>
    <w:rsid w:val="00C359B9"/>
    <w:rsid w:val="00C361E6"/>
    <w:rsid w:val="00C37D9E"/>
    <w:rsid w:val="00C40EA3"/>
    <w:rsid w:val="00C4195A"/>
    <w:rsid w:val="00C425E9"/>
    <w:rsid w:val="00C427A6"/>
    <w:rsid w:val="00C45657"/>
    <w:rsid w:val="00C45BE5"/>
    <w:rsid w:val="00C46355"/>
    <w:rsid w:val="00C5011F"/>
    <w:rsid w:val="00C52673"/>
    <w:rsid w:val="00C542D0"/>
    <w:rsid w:val="00C5433B"/>
    <w:rsid w:val="00C55784"/>
    <w:rsid w:val="00C56CC7"/>
    <w:rsid w:val="00C5733F"/>
    <w:rsid w:val="00C60121"/>
    <w:rsid w:val="00C60DD7"/>
    <w:rsid w:val="00C61BF9"/>
    <w:rsid w:val="00C61D28"/>
    <w:rsid w:val="00C62453"/>
    <w:rsid w:val="00C62857"/>
    <w:rsid w:val="00C6355A"/>
    <w:rsid w:val="00C7288A"/>
    <w:rsid w:val="00C7426E"/>
    <w:rsid w:val="00C76D89"/>
    <w:rsid w:val="00C76EC7"/>
    <w:rsid w:val="00C8516A"/>
    <w:rsid w:val="00C873C3"/>
    <w:rsid w:val="00C90B1B"/>
    <w:rsid w:val="00C90C85"/>
    <w:rsid w:val="00C917BA"/>
    <w:rsid w:val="00C926C8"/>
    <w:rsid w:val="00C9330A"/>
    <w:rsid w:val="00C9395C"/>
    <w:rsid w:val="00C97B80"/>
    <w:rsid w:val="00CA5779"/>
    <w:rsid w:val="00CB0258"/>
    <w:rsid w:val="00CB4378"/>
    <w:rsid w:val="00CB6E7A"/>
    <w:rsid w:val="00CC007E"/>
    <w:rsid w:val="00CC37BE"/>
    <w:rsid w:val="00CC3B75"/>
    <w:rsid w:val="00CC524B"/>
    <w:rsid w:val="00CD0498"/>
    <w:rsid w:val="00CD291E"/>
    <w:rsid w:val="00CD2CE0"/>
    <w:rsid w:val="00CD3788"/>
    <w:rsid w:val="00CD4696"/>
    <w:rsid w:val="00CD4C53"/>
    <w:rsid w:val="00CD61D3"/>
    <w:rsid w:val="00CD637D"/>
    <w:rsid w:val="00CD65C3"/>
    <w:rsid w:val="00CE1725"/>
    <w:rsid w:val="00CE59F2"/>
    <w:rsid w:val="00CE650F"/>
    <w:rsid w:val="00CF058E"/>
    <w:rsid w:val="00CF0E2D"/>
    <w:rsid w:val="00CF0EE4"/>
    <w:rsid w:val="00CF1EED"/>
    <w:rsid w:val="00CF5AC9"/>
    <w:rsid w:val="00CF5F5F"/>
    <w:rsid w:val="00CF76A8"/>
    <w:rsid w:val="00D00892"/>
    <w:rsid w:val="00D03F06"/>
    <w:rsid w:val="00D040AD"/>
    <w:rsid w:val="00D048AE"/>
    <w:rsid w:val="00D05910"/>
    <w:rsid w:val="00D06474"/>
    <w:rsid w:val="00D13A3B"/>
    <w:rsid w:val="00D14937"/>
    <w:rsid w:val="00D17984"/>
    <w:rsid w:val="00D20A42"/>
    <w:rsid w:val="00D230AC"/>
    <w:rsid w:val="00D2554A"/>
    <w:rsid w:val="00D25E3E"/>
    <w:rsid w:val="00D2675A"/>
    <w:rsid w:val="00D26BE6"/>
    <w:rsid w:val="00D30A36"/>
    <w:rsid w:val="00D32460"/>
    <w:rsid w:val="00D3291E"/>
    <w:rsid w:val="00D355C7"/>
    <w:rsid w:val="00D35DDC"/>
    <w:rsid w:val="00D41667"/>
    <w:rsid w:val="00D45431"/>
    <w:rsid w:val="00D45C91"/>
    <w:rsid w:val="00D46982"/>
    <w:rsid w:val="00D5246F"/>
    <w:rsid w:val="00D52BBF"/>
    <w:rsid w:val="00D54774"/>
    <w:rsid w:val="00D549B4"/>
    <w:rsid w:val="00D55FBA"/>
    <w:rsid w:val="00D56012"/>
    <w:rsid w:val="00D56EB0"/>
    <w:rsid w:val="00D57A1A"/>
    <w:rsid w:val="00D57F88"/>
    <w:rsid w:val="00D614C0"/>
    <w:rsid w:val="00D619A9"/>
    <w:rsid w:val="00D65207"/>
    <w:rsid w:val="00D704FA"/>
    <w:rsid w:val="00D74676"/>
    <w:rsid w:val="00D7797E"/>
    <w:rsid w:val="00D929C2"/>
    <w:rsid w:val="00D92B20"/>
    <w:rsid w:val="00D95E20"/>
    <w:rsid w:val="00D97F7D"/>
    <w:rsid w:val="00DA1190"/>
    <w:rsid w:val="00DA13C9"/>
    <w:rsid w:val="00DA2303"/>
    <w:rsid w:val="00DA2456"/>
    <w:rsid w:val="00DA2EE8"/>
    <w:rsid w:val="00DA470F"/>
    <w:rsid w:val="00DA6F3E"/>
    <w:rsid w:val="00DA70BC"/>
    <w:rsid w:val="00DB1D0D"/>
    <w:rsid w:val="00DB2EAD"/>
    <w:rsid w:val="00DB2EBE"/>
    <w:rsid w:val="00DB36DE"/>
    <w:rsid w:val="00DB3D85"/>
    <w:rsid w:val="00DB5A4B"/>
    <w:rsid w:val="00DC6092"/>
    <w:rsid w:val="00DD2C94"/>
    <w:rsid w:val="00DD69F5"/>
    <w:rsid w:val="00DD77B4"/>
    <w:rsid w:val="00DE043F"/>
    <w:rsid w:val="00DE11D9"/>
    <w:rsid w:val="00DE1997"/>
    <w:rsid w:val="00DE1EB4"/>
    <w:rsid w:val="00DE2C7F"/>
    <w:rsid w:val="00DE4962"/>
    <w:rsid w:val="00DF2201"/>
    <w:rsid w:val="00DF22D2"/>
    <w:rsid w:val="00DF2AF5"/>
    <w:rsid w:val="00DF7AA3"/>
    <w:rsid w:val="00E0593C"/>
    <w:rsid w:val="00E05CB7"/>
    <w:rsid w:val="00E073E5"/>
    <w:rsid w:val="00E123F3"/>
    <w:rsid w:val="00E13F0A"/>
    <w:rsid w:val="00E16BAF"/>
    <w:rsid w:val="00E16D8E"/>
    <w:rsid w:val="00E20935"/>
    <w:rsid w:val="00E24F6C"/>
    <w:rsid w:val="00E25D97"/>
    <w:rsid w:val="00E3043F"/>
    <w:rsid w:val="00E33B68"/>
    <w:rsid w:val="00E345B8"/>
    <w:rsid w:val="00E36E08"/>
    <w:rsid w:val="00E413F2"/>
    <w:rsid w:val="00E414CF"/>
    <w:rsid w:val="00E5210F"/>
    <w:rsid w:val="00E53A96"/>
    <w:rsid w:val="00E57A83"/>
    <w:rsid w:val="00E60CD5"/>
    <w:rsid w:val="00E61F7F"/>
    <w:rsid w:val="00E6200B"/>
    <w:rsid w:val="00E62585"/>
    <w:rsid w:val="00E631B8"/>
    <w:rsid w:val="00E633B7"/>
    <w:rsid w:val="00E658A9"/>
    <w:rsid w:val="00E70511"/>
    <w:rsid w:val="00E71ADD"/>
    <w:rsid w:val="00E73575"/>
    <w:rsid w:val="00E76699"/>
    <w:rsid w:val="00E76FC7"/>
    <w:rsid w:val="00E8074A"/>
    <w:rsid w:val="00E80FB9"/>
    <w:rsid w:val="00E86F7F"/>
    <w:rsid w:val="00E90B98"/>
    <w:rsid w:val="00E91F4F"/>
    <w:rsid w:val="00E92F17"/>
    <w:rsid w:val="00E96972"/>
    <w:rsid w:val="00E978D6"/>
    <w:rsid w:val="00EA131D"/>
    <w:rsid w:val="00EA2F28"/>
    <w:rsid w:val="00EA3348"/>
    <w:rsid w:val="00EA4ECB"/>
    <w:rsid w:val="00EB7C32"/>
    <w:rsid w:val="00EC1B92"/>
    <w:rsid w:val="00EC290F"/>
    <w:rsid w:val="00EC30C3"/>
    <w:rsid w:val="00EC49DE"/>
    <w:rsid w:val="00ED1BC5"/>
    <w:rsid w:val="00ED2B8B"/>
    <w:rsid w:val="00ED729A"/>
    <w:rsid w:val="00ED7B51"/>
    <w:rsid w:val="00EE100E"/>
    <w:rsid w:val="00EE2958"/>
    <w:rsid w:val="00EE47B5"/>
    <w:rsid w:val="00EF235F"/>
    <w:rsid w:val="00EF7EF5"/>
    <w:rsid w:val="00F020EF"/>
    <w:rsid w:val="00F067C0"/>
    <w:rsid w:val="00F06B70"/>
    <w:rsid w:val="00F0744B"/>
    <w:rsid w:val="00F07A98"/>
    <w:rsid w:val="00F10C90"/>
    <w:rsid w:val="00F222F6"/>
    <w:rsid w:val="00F23107"/>
    <w:rsid w:val="00F2594E"/>
    <w:rsid w:val="00F25DC9"/>
    <w:rsid w:val="00F26D27"/>
    <w:rsid w:val="00F31993"/>
    <w:rsid w:val="00F32EC3"/>
    <w:rsid w:val="00F33D46"/>
    <w:rsid w:val="00F34B6C"/>
    <w:rsid w:val="00F365AE"/>
    <w:rsid w:val="00F409A0"/>
    <w:rsid w:val="00F42D8D"/>
    <w:rsid w:val="00F440A8"/>
    <w:rsid w:val="00F455D5"/>
    <w:rsid w:val="00F47CC5"/>
    <w:rsid w:val="00F50367"/>
    <w:rsid w:val="00F523B6"/>
    <w:rsid w:val="00F60188"/>
    <w:rsid w:val="00F60782"/>
    <w:rsid w:val="00F615BE"/>
    <w:rsid w:val="00F619A2"/>
    <w:rsid w:val="00F62133"/>
    <w:rsid w:val="00F62C21"/>
    <w:rsid w:val="00F643CA"/>
    <w:rsid w:val="00F653C0"/>
    <w:rsid w:val="00F65EFE"/>
    <w:rsid w:val="00F70F6A"/>
    <w:rsid w:val="00F72F25"/>
    <w:rsid w:val="00F7320E"/>
    <w:rsid w:val="00F75253"/>
    <w:rsid w:val="00F80C0B"/>
    <w:rsid w:val="00F82A07"/>
    <w:rsid w:val="00F903FB"/>
    <w:rsid w:val="00F950A5"/>
    <w:rsid w:val="00F95922"/>
    <w:rsid w:val="00F97781"/>
    <w:rsid w:val="00FA43D2"/>
    <w:rsid w:val="00FA6854"/>
    <w:rsid w:val="00FA7DDC"/>
    <w:rsid w:val="00FB7F88"/>
    <w:rsid w:val="00FC2134"/>
    <w:rsid w:val="00FC4D09"/>
    <w:rsid w:val="00FD0606"/>
    <w:rsid w:val="00FD0719"/>
    <w:rsid w:val="00FD0FED"/>
    <w:rsid w:val="00FD61F8"/>
    <w:rsid w:val="00FD6334"/>
    <w:rsid w:val="00FE4F78"/>
    <w:rsid w:val="00FE6EAA"/>
    <w:rsid w:val="00FF011A"/>
    <w:rsid w:val="00FF47D2"/>
    <w:rsid w:val="00FF504F"/>
    <w:rsid w:val="00FF7F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B25AECF"/>
  <w15:docId w15:val="{D9C09F38-7CFD-4D10-B4EB-3F803C94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33E"/>
    <w:pPr>
      <w:spacing w:after="200" w:line="276" w:lineRule="auto"/>
    </w:pPr>
  </w:style>
  <w:style w:type="paragraph" w:styleId="Heading2">
    <w:name w:val="heading 2"/>
    <w:basedOn w:val="Normal"/>
    <w:next w:val="Normal"/>
    <w:link w:val="Heading2Char"/>
    <w:qFormat/>
    <w:locked/>
    <w:rsid w:val="0064115F"/>
    <w:pPr>
      <w:keepNext/>
      <w:spacing w:before="60" w:after="40" w:line="360" w:lineRule="auto"/>
      <w:jc w:val="center"/>
      <w:outlineLvl w:val="1"/>
    </w:pPr>
    <w:rPr>
      <w:rFonts w:ascii=".VnAvant" w:hAnsi=".VnAvant"/>
      <w:b/>
      <w:sz w:val="27"/>
      <w:szCs w:val="20"/>
    </w:rPr>
  </w:style>
  <w:style w:type="paragraph" w:styleId="Heading3">
    <w:name w:val="heading 3"/>
    <w:basedOn w:val="Normal"/>
    <w:next w:val="Normal"/>
    <w:link w:val="Heading3Char"/>
    <w:qFormat/>
    <w:locked/>
    <w:rsid w:val="002A2A77"/>
    <w:pPr>
      <w:keepNext/>
      <w:spacing w:before="240" w:after="60" w:line="240" w:lineRule="auto"/>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C6D4A"/>
    <w:pPr>
      <w:ind w:left="720"/>
      <w:contextualSpacing/>
    </w:pPr>
  </w:style>
  <w:style w:type="table" w:styleId="TableGrid">
    <w:name w:val="Table Grid"/>
    <w:basedOn w:val="TableNormal"/>
    <w:uiPriority w:val="99"/>
    <w:rsid w:val="00C9395C"/>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rsid w:val="0064115F"/>
    <w:rPr>
      <w:rFonts w:ascii=".VnAvant" w:hAnsi=".VnAvant"/>
      <w:b/>
      <w:sz w:val="27"/>
      <w:szCs w:val="20"/>
    </w:rPr>
  </w:style>
  <w:style w:type="character" w:customStyle="1" w:styleId="Heading3Char">
    <w:name w:val="Heading 3 Char"/>
    <w:basedOn w:val="DefaultParagraphFont"/>
    <w:link w:val="Heading3"/>
    <w:rsid w:val="002A2A77"/>
    <w:rPr>
      <w:rFonts w:ascii="Arial" w:hAnsi="Arial" w:cs="Arial"/>
      <w:b/>
      <w:bCs/>
      <w:sz w:val="26"/>
      <w:szCs w:val="26"/>
    </w:rPr>
  </w:style>
  <w:style w:type="paragraph" w:styleId="BodyText">
    <w:name w:val="Body Text"/>
    <w:basedOn w:val="Normal"/>
    <w:link w:val="BodyTextChar"/>
    <w:rsid w:val="00E62585"/>
    <w:pPr>
      <w:spacing w:after="0" w:line="360" w:lineRule="auto"/>
      <w:jc w:val="both"/>
    </w:pPr>
    <w:rPr>
      <w:rFonts w:ascii=".VnTime" w:eastAsia="SimSun" w:hAnsi=".VnTime"/>
      <w:sz w:val="26"/>
      <w:szCs w:val="20"/>
    </w:rPr>
  </w:style>
  <w:style w:type="character" w:customStyle="1" w:styleId="BodyTextChar">
    <w:name w:val="Body Text Char"/>
    <w:basedOn w:val="DefaultParagraphFont"/>
    <w:link w:val="BodyText"/>
    <w:rsid w:val="00E62585"/>
    <w:rPr>
      <w:rFonts w:ascii=".VnTime" w:eastAsia="SimSun" w:hAnsi=".VnTime"/>
      <w:sz w:val="26"/>
      <w:szCs w:val="20"/>
    </w:rPr>
  </w:style>
  <w:style w:type="paragraph" w:styleId="BalloonText">
    <w:name w:val="Balloon Text"/>
    <w:basedOn w:val="Normal"/>
    <w:link w:val="BalloonTextChar"/>
    <w:uiPriority w:val="99"/>
    <w:semiHidden/>
    <w:unhideWhenUsed/>
    <w:rsid w:val="00CD3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788"/>
    <w:rPr>
      <w:rFonts w:ascii="Tahoma" w:hAnsi="Tahoma" w:cs="Tahoma"/>
      <w:sz w:val="16"/>
      <w:szCs w:val="16"/>
    </w:rPr>
  </w:style>
  <w:style w:type="character" w:customStyle="1" w:styleId="ListParagraphChar">
    <w:name w:val="List Paragraph Char"/>
    <w:link w:val="ListParagraph"/>
    <w:uiPriority w:val="34"/>
    <w:rsid w:val="00A07AA9"/>
  </w:style>
  <w:style w:type="paragraph" w:styleId="BodyTextIndent2">
    <w:name w:val="Body Text Indent 2"/>
    <w:basedOn w:val="Normal"/>
    <w:link w:val="BodyTextIndent2Char"/>
    <w:rsid w:val="00E6200B"/>
    <w:pPr>
      <w:spacing w:after="120" w:line="480" w:lineRule="auto"/>
      <w:ind w:left="360"/>
    </w:pPr>
    <w:rPr>
      <w:rFonts w:ascii=".VnTime" w:hAnsi=".VnTime"/>
      <w:sz w:val="26"/>
      <w:szCs w:val="20"/>
      <w:lang w:val="x-none" w:eastAsia="x-none"/>
    </w:rPr>
  </w:style>
  <w:style w:type="character" w:customStyle="1" w:styleId="BodyTextIndent2Char">
    <w:name w:val="Body Text Indent 2 Char"/>
    <w:basedOn w:val="DefaultParagraphFont"/>
    <w:link w:val="BodyTextIndent2"/>
    <w:rsid w:val="00E6200B"/>
    <w:rPr>
      <w:rFonts w:ascii=".VnTime" w:hAnsi=".VnTime"/>
      <w:sz w:val="26"/>
      <w:szCs w:val="20"/>
      <w:lang w:val="x-none" w:eastAsia="x-none"/>
    </w:rPr>
  </w:style>
  <w:style w:type="character" w:customStyle="1" w:styleId="fontstyle01">
    <w:name w:val="fontstyle01"/>
    <w:rsid w:val="00934F69"/>
    <w:rPr>
      <w:rFonts w:ascii="ArialMT" w:hAnsi="ArialMT" w:hint="default"/>
      <w:b w:val="0"/>
      <w:bCs w:val="0"/>
      <w:i w:val="0"/>
      <w:iCs w:val="0"/>
      <w:color w:val="000000"/>
      <w:sz w:val="24"/>
      <w:szCs w:val="24"/>
    </w:rPr>
  </w:style>
  <w:style w:type="character" w:styleId="Strong">
    <w:name w:val="Strong"/>
    <w:basedOn w:val="DefaultParagraphFont"/>
    <w:uiPriority w:val="22"/>
    <w:qFormat/>
    <w:locked/>
    <w:rsid w:val="000E7605"/>
    <w:rPr>
      <w:b/>
      <w:bCs/>
    </w:rPr>
  </w:style>
  <w:style w:type="character" w:styleId="Hyperlink">
    <w:name w:val="Hyperlink"/>
    <w:basedOn w:val="DefaultParagraphFont"/>
    <w:uiPriority w:val="99"/>
    <w:semiHidden/>
    <w:unhideWhenUsed/>
    <w:rsid w:val="008653EE"/>
    <w:rPr>
      <w:color w:val="0000FF"/>
      <w:u w:val="single"/>
    </w:rPr>
  </w:style>
  <w:style w:type="paragraph" w:customStyle="1" w:styleId="-">
    <w:name w:val="-"/>
    <w:basedOn w:val="BodyTextIndent2"/>
    <w:link w:val="-Char"/>
    <w:qFormat/>
    <w:rsid w:val="00616FC1"/>
    <w:pPr>
      <w:numPr>
        <w:numId w:val="15"/>
      </w:numPr>
      <w:shd w:val="clear" w:color="auto" w:fill="FFFFFF"/>
      <w:spacing w:before="60" w:after="0" w:line="276" w:lineRule="auto"/>
      <w:contextualSpacing/>
      <w:jc w:val="both"/>
    </w:pPr>
    <w:rPr>
      <w:rFonts w:ascii="Arial" w:eastAsia="SimSun" w:hAnsi="Arial" w:cs="Arial"/>
      <w:color w:val="0D0D0D"/>
      <w:sz w:val="24"/>
      <w:szCs w:val="24"/>
      <w:lang w:val="vi-VN" w:eastAsia="en-US"/>
    </w:rPr>
  </w:style>
  <w:style w:type="character" w:customStyle="1" w:styleId="-Char">
    <w:name w:val="- Char"/>
    <w:link w:val="-"/>
    <w:rsid w:val="00616FC1"/>
    <w:rPr>
      <w:rFonts w:ascii="Arial" w:eastAsia="SimSun" w:hAnsi="Arial" w:cs="Arial"/>
      <w:color w:val="0D0D0D"/>
      <w:sz w:val="24"/>
      <w:szCs w:val="24"/>
      <w:shd w:val="clear" w:color="auto" w:fill="FFFFFF"/>
      <w:lang w:val="vi-VN"/>
    </w:rPr>
  </w:style>
  <w:style w:type="paragraph" w:styleId="Caption">
    <w:name w:val="caption"/>
    <w:basedOn w:val="Normal"/>
    <w:next w:val="Normal"/>
    <w:autoRedefine/>
    <w:uiPriority w:val="35"/>
    <w:qFormat/>
    <w:locked/>
    <w:rsid w:val="008F2287"/>
    <w:pPr>
      <w:keepNext/>
      <w:shd w:val="clear" w:color="auto" w:fill="FFFFFF"/>
      <w:spacing w:after="0" w:line="240" w:lineRule="auto"/>
      <w:contextualSpacing/>
      <w:jc w:val="center"/>
    </w:pPr>
    <w:rPr>
      <w:rFonts w:ascii="Arial" w:hAnsi="Arial" w:cs="Arial"/>
      <w:sz w:val="24"/>
      <w:szCs w:val="24"/>
    </w:rPr>
  </w:style>
  <w:style w:type="paragraph" w:customStyle="1" w:styleId="Headings4">
    <w:name w:val="Headings 4"/>
    <w:basedOn w:val="Normal"/>
    <w:qFormat/>
    <w:rsid w:val="00E61F7F"/>
    <w:pPr>
      <w:widowControl w:val="0"/>
      <w:wordWrap w:val="0"/>
      <w:autoSpaceDE w:val="0"/>
      <w:autoSpaceDN w:val="0"/>
      <w:spacing w:after="0" w:line="288" w:lineRule="auto"/>
      <w:contextualSpacing/>
      <w:outlineLvl w:val="3"/>
    </w:pPr>
    <w:rPr>
      <w:rFonts w:ascii="Arial" w:eastAsia="Batang" w:hAnsi="Arial"/>
      <w:b/>
      <w:kern w:val="2"/>
      <w:sz w:val="24"/>
      <w:szCs w:val="24"/>
      <w:lang w:val="vi-VN" w:eastAsia="ko-KR"/>
    </w:rPr>
  </w:style>
  <w:style w:type="paragraph" w:customStyle="1" w:styleId="Headings3">
    <w:name w:val="Headings 3"/>
    <w:basedOn w:val="Normal"/>
    <w:qFormat/>
    <w:rsid w:val="00872BEE"/>
    <w:pPr>
      <w:widowControl w:val="0"/>
      <w:numPr>
        <w:ilvl w:val="2"/>
        <w:numId w:val="18"/>
      </w:numPr>
      <w:wordWrap w:val="0"/>
      <w:autoSpaceDE w:val="0"/>
      <w:autoSpaceDN w:val="0"/>
      <w:spacing w:before="60" w:after="60" w:line="288" w:lineRule="auto"/>
      <w:contextualSpacing/>
      <w:outlineLvl w:val="2"/>
    </w:pPr>
    <w:rPr>
      <w:rFonts w:ascii="Arial" w:eastAsia="Batang" w:hAnsi="Arial" w:cs="Arial"/>
      <w:kern w:val="2"/>
      <w:sz w:val="24"/>
      <w:szCs w:val="24"/>
      <w:lang w:val="vi-VN" w:eastAsia="ko-KR"/>
    </w:rPr>
  </w:style>
  <w:style w:type="paragraph" w:styleId="Header">
    <w:name w:val="header"/>
    <w:basedOn w:val="Normal"/>
    <w:link w:val="HeaderChar"/>
    <w:uiPriority w:val="99"/>
    <w:unhideWhenUsed/>
    <w:rsid w:val="00540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B0B"/>
  </w:style>
  <w:style w:type="paragraph" w:styleId="Footer">
    <w:name w:val="footer"/>
    <w:basedOn w:val="Normal"/>
    <w:link w:val="FooterChar"/>
    <w:uiPriority w:val="99"/>
    <w:unhideWhenUsed/>
    <w:rsid w:val="0054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B0B"/>
  </w:style>
  <w:style w:type="paragraph" w:styleId="Revision">
    <w:name w:val="Revision"/>
    <w:hidden/>
    <w:uiPriority w:val="99"/>
    <w:semiHidden/>
    <w:rsid w:val="001E5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5723">
      <w:bodyDiv w:val="1"/>
      <w:marLeft w:val="0"/>
      <w:marRight w:val="0"/>
      <w:marTop w:val="0"/>
      <w:marBottom w:val="0"/>
      <w:divBdr>
        <w:top w:val="none" w:sz="0" w:space="0" w:color="auto"/>
        <w:left w:val="none" w:sz="0" w:space="0" w:color="auto"/>
        <w:bottom w:val="none" w:sz="0" w:space="0" w:color="auto"/>
        <w:right w:val="none" w:sz="0" w:space="0" w:color="auto"/>
      </w:divBdr>
    </w:div>
    <w:div w:id="70273466">
      <w:bodyDiv w:val="1"/>
      <w:marLeft w:val="0"/>
      <w:marRight w:val="0"/>
      <w:marTop w:val="0"/>
      <w:marBottom w:val="0"/>
      <w:divBdr>
        <w:top w:val="none" w:sz="0" w:space="0" w:color="auto"/>
        <w:left w:val="none" w:sz="0" w:space="0" w:color="auto"/>
        <w:bottom w:val="none" w:sz="0" w:space="0" w:color="auto"/>
        <w:right w:val="none" w:sz="0" w:space="0" w:color="auto"/>
      </w:divBdr>
    </w:div>
    <w:div w:id="113527448">
      <w:bodyDiv w:val="1"/>
      <w:marLeft w:val="0"/>
      <w:marRight w:val="0"/>
      <w:marTop w:val="0"/>
      <w:marBottom w:val="0"/>
      <w:divBdr>
        <w:top w:val="none" w:sz="0" w:space="0" w:color="auto"/>
        <w:left w:val="none" w:sz="0" w:space="0" w:color="auto"/>
        <w:bottom w:val="none" w:sz="0" w:space="0" w:color="auto"/>
        <w:right w:val="none" w:sz="0" w:space="0" w:color="auto"/>
      </w:divBdr>
    </w:div>
    <w:div w:id="119541435">
      <w:bodyDiv w:val="1"/>
      <w:marLeft w:val="0"/>
      <w:marRight w:val="0"/>
      <w:marTop w:val="0"/>
      <w:marBottom w:val="0"/>
      <w:divBdr>
        <w:top w:val="none" w:sz="0" w:space="0" w:color="auto"/>
        <w:left w:val="none" w:sz="0" w:space="0" w:color="auto"/>
        <w:bottom w:val="none" w:sz="0" w:space="0" w:color="auto"/>
        <w:right w:val="none" w:sz="0" w:space="0" w:color="auto"/>
      </w:divBdr>
    </w:div>
    <w:div w:id="150298326">
      <w:bodyDiv w:val="1"/>
      <w:marLeft w:val="0"/>
      <w:marRight w:val="0"/>
      <w:marTop w:val="0"/>
      <w:marBottom w:val="0"/>
      <w:divBdr>
        <w:top w:val="none" w:sz="0" w:space="0" w:color="auto"/>
        <w:left w:val="none" w:sz="0" w:space="0" w:color="auto"/>
        <w:bottom w:val="none" w:sz="0" w:space="0" w:color="auto"/>
        <w:right w:val="none" w:sz="0" w:space="0" w:color="auto"/>
      </w:divBdr>
    </w:div>
    <w:div w:id="185797742">
      <w:bodyDiv w:val="1"/>
      <w:marLeft w:val="0"/>
      <w:marRight w:val="0"/>
      <w:marTop w:val="0"/>
      <w:marBottom w:val="0"/>
      <w:divBdr>
        <w:top w:val="none" w:sz="0" w:space="0" w:color="auto"/>
        <w:left w:val="none" w:sz="0" w:space="0" w:color="auto"/>
        <w:bottom w:val="none" w:sz="0" w:space="0" w:color="auto"/>
        <w:right w:val="none" w:sz="0" w:space="0" w:color="auto"/>
      </w:divBdr>
    </w:div>
    <w:div w:id="207643827">
      <w:bodyDiv w:val="1"/>
      <w:marLeft w:val="0"/>
      <w:marRight w:val="0"/>
      <w:marTop w:val="0"/>
      <w:marBottom w:val="0"/>
      <w:divBdr>
        <w:top w:val="none" w:sz="0" w:space="0" w:color="auto"/>
        <w:left w:val="none" w:sz="0" w:space="0" w:color="auto"/>
        <w:bottom w:val="none" w:sz="0" w:space="0" w:color="auto"/>
        <w:right w:val="none" w:sz="0" w:space="0" w:color="auto"/>
      </w:divBdr>
    </w:div>
    <w:div w:id="207883213">
      <w:bodyDiv w:val="1"/>
      <w:marLeft w:val="0"/>
      <w:marRight w:val="0"/>
      <w:marTop w:val="0"/>
      <w:marBottom w:val="0"/>
      <w:divBdr>
        <w:top w:val="none" w:sz="0" w:space="0" w:color="auto"/>
        <w:left w:val="none" w:sz="0" w:space="0" w:color="auto"/>
        <w:bottom w:val="none" w:sz="0" w:space="0" w:color="auto"/>
        <w:right w:val="none" w:sz="0" w:space="0" w:color="auto"/>
      </w:divBdr>
    </w:div>
    <w:div w:id="235559082">
      <w:bodyDiv w:val="1"/>
      <w:marLeft w:val="0"/>
      <w:marRight w:val="0"/>
      <w:marTop w:val="0"/>
      <w:marBottom w:val="0"/>
      <w:divBdr>
        <w:top w:val="none" w:sz="0" w:space="0" w:color="auto"/>
        <w:left w:val="none" w:sz="0" w:space="0" w:color="auto"/>
        <w:bottom w:val="none" w:sz="0" w:space="0" w:color="auto"/>
        <w:right w:val="none" w:sz="0" w:space="0" w:color="auto"/>
      </w:divBdr>
    </w:div>
    <w:div w:id="258568212">
      <w:bodyDiv w:val="1"/>
      <w:marLeft w:val="0"/>
      <w:marRight w:val="0"/>
      <w:marTop w:val="0"/>
      <w:marBottom w:val="0"/>
      <w:divBdr>
        <w:top w:val="none" w:sz="0" w:space="0" w:color="auto"/>
        <w:left w:val="none" w:sz="0" w:space="0" w:color="auto"/>
        <w:bottom w:val="none" w:sz="0" w:space="0" w:color="auto"/>
        <w:right w:val="none" w:sz="0" w:space="0" w:color="auto"/>
      </w:divBdr>
    </w:div>
    <w:div w:id="262499359">
      <w:bodyDiv w:val="1"/>
      <w:marLeft w:val="0"/>
      <w:marRight w:val="0"/>
      <w:marTop w:val="0"/>
      <w:marBottom w:val="0"/>
      <w:divBdr>
        <w:top w:val="none" w:sz="0" w:space="0" w:color="auto"/>
        <w:left w:val="none" w:sz="0" w:space="0" w:color="auto"/>
        <w:bottom w:val="none" w:sz="0" w:space="0" w:color="auto"/>
        <w:right w:val="none" w:sz="0" w:space="0" w:color="auto"/>
      </w:divBdr>
    </w:div>
    <w:div w:id="263466519">
      <w:bodyDiv w:val="1"/>
      <w:marLeft w:val="0"/>
      <w:marRight w:val="0"/>
      <w:marTop w:val="0"/>
      <w:marBottom w:val="0"/>
      <w:divBdr>
        <w:top w:val="none" w:sz="0" w:space="0" w:color="auto"/>
        <w:left w:val="none" w:sz="0" w:space="0" w:color="auto"/>
        <w:bottom w:val="none" w:sz="0" w:space="0" w:color="auto"/>
        <w:right w:val="none" w:sz="0" w:space="0" w:color="auto"/>
      </w:divBdr>
    </w:div>
    <w:div w:id="304245041">
      <w:bodyDiv w:val="1"/>
      <w:marLeft w:val="0"/>
      <w:marRight w:val="0"/>
      <w:marTop w:val="0"/>
      <w:marBottom w:val="0"/>
      <w:divBdr>
        <w:top w:val="none" w:sz="0" w:space="0" w:color="auto"/>
        <w:left w:val="none" w:sz="0" w:space="0" w:color="auto"/>
        <w:bottom w:val="none" w:sz="0" w:space="0" w:color="auto"/>
        <w:right w:val="none" w:sz="0" w:space="0" w:color="auto"/>
      </w:divBdr>
    </w:div>
    <w:div w:id="322585838">
      <w:bodyDiv w:val="1"/>
      <w:marLeft w:val="0"/>
      <w:marRight w:val="0"/>
      <w:marTop w:val="0"/>
      <w:marBottom w:val="0"/>
      <w:divBdr>
        <w:top w:val="none" w:sz="0" w:space="0" w:color="auto"/>
        <w:left w:val="none" w:sz="0" w:space="0" w:color="auto"/>
        <w:bottom w:val="none" w:sz="0" w:space="0" w:color="auto"/>
        <w:right w:val="none" w:sz="0" w:space="0" w:color="auto"/>
      </w:divBdr>
    </w:div>
    <w:div w:id="362285741">
      <w:bodyDiv w:val="1"/>
      <w:marLeft w:val="0"/>
      <w:marRight w:val="0"/>
      <w:marTop w:val="0"/>
      <w:marBottom w:val="0"/>
      <w:divBdr>
        <w:top w:val="none" w:sz="0" w:space="0" w:color="auto"/>
        <w:left w:val="none" w:sz="0" w:space="0" w:color="auto"/>
        <w:bottom w:val="none" w:sz="0" w:space="0" w:color="auto"/>
        <w:right w:val="none" w:sz="0" w:space="0" w:color="auto"/>
      </w:divBdr>
    </w:div>
    <w:div w:id="427233614">
      <w:marLeft w:val="0"/>
      <w:marRight w:val="0"/>
      <w:marTop w:val="0"/>
      <w:marBottom w:val="0"/>
      <w:divBdr>
        <w:top w:val="none" w:sz="0" w:space="0" w:color="auto"/>
        <w:left w:val="none" w:sz="0" w:space="0" w:color="auto"/>
        <w:bottom w:val="none" w:sz="0" w:space="0" w:color="auto"/>
        <w:right w:val="none" w:sz="0" w:space="0" w:color="auto"/>
      </w:divBdr>
    </w:div>
    <w:div w:id="427233615">
      <w:marLeft w:val="0"/>
      <w:marRight w:val="0"/>
      <w:marTop w:val="0"/>
      <w:marBottom w:val="0"/>
      <w:divBdr>
        <w:top w:val="none" w:sz="0" w:space="0" w:color="auto"/>
        <w:left w:val="none" w:sz="0" w:space="0" w:color="auto"/>
        <w:bottom w:val="none" w:sz="0" w:space="0" w:color="auto"/>
        <w:right w:val="none" w:sz="0" w:space="0" w:color="auto"/>
      </w:divBdr>
      <w:divsChild>
        <w:div w:id="427233706">
          <w:marLeft w:val="374"/>
          <w:marRight w:val="0"/>
          <w:marTop w:val="0"/>
          <w:marBottom w:val="0"/>
          <w:divBdr>
            <w:top w:val="none" w:sz="0" w:space="0" w:color="auto"/>
            <w:left w:val="none" w:sz="0" w:space="0" w:color="auto"/>
            <w:bottom w:val="none" w:sz="0" w:space="0" w:color="auto"/>
            <w:right w:val="none" w:sz="0" w:space="0" w:color="auto"/>
          </w:divBdr>
        </w:div>
      </w:divsChild>
    </w:div>
    <w:div w:id="427233617">
      <w:marLeft w:val="0"/>
      <w:marRight w:val="0"/>
      <w:marTop w:val="0"/>
      <w:marBottom w:val="0"/>
      <w:divBdr>
        <w:top w:val="none" w:sz="0" w:space="0" w:color="auto"/>
        <w:left w:val="none" w:sz="0" w:space="0" w:color="auto"/>
        <w:bottom w:val="none" w:sz="0" w:space="0" w:color="auto"/>
        <w:right w:val="none" w:sz="0" w:space="0" w:color="auto"/>
      </w:divBdr>
      <w:divsChild>
        <w:div w:id="427233627">
          <w:marLeft w:val="979"/>
          <w:marRight w:val="0"/>
          <w:marTop w:val="120"/>
          <w:marBottom w:val="0"/>
          <w:divBdr>
            <w:top w:val="none" w:sz="0" w:space="0" w:color="auto"/>
            <w:left w:val="none" w:sz="0" w:space="0" w:color="auto"/>
            <w:bottom w:val="none" w:sz="0" w:space="0" w:color="auto"/>
            <w:right w:val="none" w:sz="0" w:space="0" w:color="auto"/>
          </w:divBdr>
        </w:div>
        <w:div w:id="427233629">
          <w:marLeft w:val="461"/>
          <w:marRight w:val="0"/>
          <w:marTop w:val="0"/>
          <w:marBottom w:val="240"/>
          <w:divBdr>
            <w:top w:val="none" w:sz="0" w:space="0" w:color="auto"/>
            <w:left w:val="none" w:sz="0" w:space="0" w:color="auto"/>
            <w:bottom w:val="none" w:sz="0" w:space="0" w:color="auto"/>
            <w:right w:val="none" w:sz="0" w:space="0" w:color="auto"/>
          </w:divBdr>
        </w:div>
        <w:div w:id="427233653">
          <w:marLeft w:val="979"/>
          <w:marRight w:val="0"/>
          <w:marTop w:val="120"/>
          <w:marBottom w:val="0"/>
          <w:divBdr>
            <w:top w:val="none" w:sz="0" w:space="0" w:color="auto"/>
            <w:left w:val="none" w:sz="0" w:space="0" w:color="auto"/>
            <w:bottom w:val="none" w:sz="0" w:space="0" w:color="auto"/>
            <w:right w:val="none" w:sz="0" w:space="0" w:color="auto"/>
          </w:divBdr>
        </w:div>
        <w:div w:id="427233698">
          <w:marLeft w:val="979"/>
          <w:marRight w:val="0"/>
          <w:marTop w:val="120"/>
          <w:marBottom w:val="0"/>
          <w:divBdr>
            <w:top w:val="none" w:sz="0" w:space="0" w:color="auto"/>
            <w:left w:val="none" w:sz="0" w:space="0" w:color="auto"/>
            <w:bottom w:val="none" w:sz="0" w:space="0" w:color="auto"/>
            <w:right w:val="none" w:sz="0" w:space="0" w:color="auto"/>
          </w:divBdr>
        </w:div>
        <w:div w:id="427233710">
          <w:marLeft w:val="979"/>
          <w:marRight w:val="0"/>
          <w:marTop w:val="120"/>
          <w:marBottom w:val="0"/>
          <w:divBdr>
            <w:top w:val="none" w:sz="0" w:space="0" w:color="auto"/>
            <w:left w:val="none" w:sz="0" w:space="0" w:color="auto"/>
            <w:bottom w:val="none" w:sz="0" w:space="0" w:color="auto"/>
            <w:right w:val="none" w:sz="0" w:space="0" w:color="auto"/>
          </w:divBdr>
        </w:div>
        <w:div w:id="427233728">
          <w:marLeft w:val="979"/>
          <w:marRight w:val="0"/>
          <w:marTop w:val="120"/>
          <w:marBottom w:val="0"/>
          <w:divBdr>
            <w:top w:val="none" w:sz="0" w:space="0" w:color="auto"/>
            <w:left w:val="none" w:sz="0" w:space="0" w:color="auto"/>
            <w:bottom w:val="none" w:sz="0" w:space="0" w:color="auto"/>
            <w:right w:val="none" w:sz="0" w:space="0" w:color="auto"/>
          </w:divBdr>
        </w:div>
      </w:divsChild>
    </w:div>
    <w:div w:id="427233620">
      <w:marLeft w:val="0"/>
      <w:marRight w:val="0"/>
      <w:marTop w:val="0"/>
      <w:marBottom w:val="0"/>
      <w:divBdr>
        <w:top w:val="none" w:sz="0" w:space="0" w:color="auto"/>
        <w:left w:val="none" w:sz="0" w:space="0" w:color="auto"/>
        <w:bottom w:val="none" w:sz="0" w:space="0" w:color="auto"/>
        <w:right w:val="none" w:sz="0" w:space="0" w:color="auto"/>
      </w:divBdr>
      <w:divsChild>
        <w:div w:id="427233616">
          <w:marLeft w:val="360"/>
          <w:marRight w:val="0"/>
          <w:marTop w:val="0"/>
          <w:marBottom w:val="0"/>
          <w:divBdr>
            <w:top w:val="none" w:sz="0" w:space="0" w:color="auto"/>
            <w:left w:val="none" w:sz="0" w:space="0" w:color="auto"/>
            <w:bottom w:val="none" w:sz="0" w:space="0" w:color="auto"/>
            <w:right w:val="none" w:sz="0" w:space="0" w:color="auto"/>
          </w:divBdr>
        </w:div>
        <w:div w:id="427233695">
          <w:marLeft w:val="360"/>
          <w:marRight w:val="0"/>
          <w:marTop w:val="0"/>
          <w:marBottom w:val="0"/>
          <w:divBdr>
            <w:top w:val="none" w:sz="0" w:space="0" w:color="auto"/>
            <w:left w:val="none" w:sz="0" w:space="0" w:color="auto"/>
            <w:bottom w:val="none" w:sz="0" w:space="0" w:color="auto"/>
            <w:right w:val="none" w:sz="0" w:space="0" w:color="auto"/>
          </w:divBdr>
        </w:div>
      </w:divsChild>
    </w:div>
    <w:div w:id="427233621">
      <w:marLeft w:val="0"/>
      <w:marRight w:val="0"/>
      <w:marTop w:val="0"/>
      <w:marBottom w:val="0"/>
      <w:divBdr>
        <w:top w:val="none" w:sz="0" w:space="0" w:color="auto"/>
        <w:left w:val="none" w:sz="0" w:space="0" w:color="auto"/>
        <w:bottom w:val="none" w:sz="0" w:space="0" w:color="auto"/>
        <w:right w:val="none" w:sz="0" w:space="0" w:color="auto"/>
      </w:divBdr>
      <w:divsChild>
        <w:div w:id="427233661">
          <w:marLeft w:val="374"/>
          <w:marRight w:val="0"/>
          <w:marTop w:val="60"/>
          <w:marBottom w:val="0"/>
          <w:divBdr>
            <w:top w:val="none" w:sz="0" w:space="0" w:color="auto"/>
            <w:left w:val="none" w:sz="0" w:space="0" w:color="auto"/>
            <w:bottom w:val="none" w:sz="0" w:space="0" w:color="auto"/>
            <w:right w:val="none" w:sz="0" w:space="0" w:color="auto"/>
          </w:divBdr>
        </w:div>
      </w:divsChild>
    </w:div>
    <w:div w:id="427233623">
      <w:marLeft w:val="0"/>
      <w:marRight w:val="0"/>
      <w:marTop w:val="0"/>
      <w:marBottom w:val="0"/>
      <w:divBdr>
        <w:top w:val="none" w:sz="0" w:space="0" w:color="auto"/>
        <w:left w:val="none" w:sz="0" w:space="0" w:color="auto"/>
        <w:bottom w:val="none" w:sz="0" w:space="0" w:color="auto"/>
        <w:right w:val="none" w:sz="0" w:space="0" w:color="auto"/>
      </w:divBdr>
      <w:divsChild>
        <w:div w:id="427233693">
          <w:marLeft w:val="461"/>
          <w:marRight w:val="0"/>
          <w:marTop w:val="0"/>
          <w:marBottom w:val="0"/>
          <w:divBdr>
            <w:top w:val="none" w:sz="0" w:space="0" w:color="auto"/>
            <w:left w:val="none" w:sz="0" w:space="0" w:color="auto"/>
            <w:bottom w:val="none" w:sz="0" w:space="0" w:color="auto"/>
            <w:right w:val="none" w:sz="0" w:space="0" w:color="auto"/>
          </w:divBdr>
        </w:div>
      </w:divsChild>
    </w:div>
    <w:div w:id="427233624">
      <w:marLeft w:val="0"/>
      <w:marRight w:val="0"/>
      <w:marTop w:val="0"/>
      <w:marBottom w:val="0"/>
      <w:divBdr>
        <w:top w:val="none" w:sz="0" w:space="0" w:color="auto"/>
        <w:left w:val="none" w:sz="0" w:space="0" w:color="auto"/>
        <w:bottom w:val="none" w:sz="0" w:space="0" w:color="auto"/>
        <w:right w:val="none" w:sz="0" w:space="0" w:color="auto"/>
      </w:divBdr>
      <w:divsChild>
        <w:div w:id="427233622">
          <w:marLeft w:val="374"/>
          <w:marRight w:val="0"/>
          <w:marTop w:val="60"/>
          <w:marBottom w:val="0"/>
          <w:divBdr>
            <w:top w:val="none" w:sz="0" w:space="0" w:color="auto"/>
            <w:left w:val="none" w:sz="0" w:space="0" w:color="auto"/>
            <w:bottom w:val="none" w:sz="0" w:space="0" w:color="auto"/>
            <w:right w:val="none" w:sz="0" w:space="0" w:color="auto"/>
          </w:divBdr>
        </w:div>
        <w:div w:id="427233634">
          <w:marLeft w:val="374"/>
          <w:marRight w:val="0"/>
          <w:marTop w:val="60"/>
          <w:marBottom w:val="0"/>
          <w:divBdr>
            <w:top w:val="none" w:sz="0" w:space="0" w:color="auto"/>
            <w:left w:val="none" w:sz="0" w:space="0" w:color="auto"/>
            <w:bottom w:val="none" w:sz="0" w:space="0" w:color="auto"/>
            <w:right w:val="none" w:sz="0" w:space="0" w:color="auto"/>
          </w:divBdr>
        </w:div>
        <w:div w:id="427233683">
          <w:marLeft w:val="374"/>
          <w:marRight w:val="0"/>
          <w:marTop w:val="60"/>
          <w:marBottom w:val="0"/>
          <w:divBdr>
            <w:top w:val="none" w:sz="0" w:space="0" w:color="auto"/>
            <w:left w:val="none" w:sz="0" w:space="0" w:color="auto"/>
            <w:bottom w:val="none" w:sz="0" w:space="0" w:color="auto"/>
            <w:right w:val="none" w:sz="0" w:space="0" w:color="auto"/>
          </w:divBdr>
        </w:div>
      </w:divsChild>
    </w:div>
    <w:div w:id="427233628">
      <w:marLeft w:val="0"/>
      <w:marRight w:val="0"/>
      <w:marTop w:val="0"/>
      <w:marBottom w:val="0"/>
      <w:divBdr>
        <w:top w:val="none" w:sz="0" w:space="0" w:color="auto"/>
        <w:left w:val="none" w:sz="0" w:space="0" w:color="auto"/>
        <w:bottom w:val="none" w:sz="0" w:space="0" w:color="auto"/>
        <w:right w:val="none" w:sz="0" w:space="0" w:color="auto"/>
      </w:divBdr>
    </w:div>
    <w:div w:id="427233631">
      <w:marLeft w:val="0"/>
      <w:marRight w:val="0"/>
      <w:marTop w:val="0"/>
      <w:marBottom w:val="0"/>
      <w:divBdr>
        <w:top w:val="none" w:sz="0" w:space="0" w:color="auto"/>
        <w:left w:val="none" w:sz="0" w:space="0" w:color="auto"/>
        <w:bottom w:val="none" w:sz="0" w:space="0" w:color="auto"/>
        <w:right w:val="none" w:sz="0" w:space="0" w:color="auto"/>
      </w:divBdr>
      <w:divsChild>
        <w:div w:id="427233687">
          <w:marLeft w:val="461"/>
          <w:marRight w:val="0"/>
          <w:marTop w:val="60"/>
          <w:marBottom w:val="0"/>
          <w:divBdr>
            <w:top w:val="none" w:sz="0" w:space="0" w:color="auto"/>
            <w:left w:val="none" w:sz="0" w:space="0" w:color="auto"/>
            <w:bottom w:val="none" w:sz="0" w:space="0" w:color="auto"/>
            <w:right w:val="none" w:sz="0" w:space="0" w:color="auto"/>
          </w:divBdr>
        </w:div>
        <w:div w:id="427233704">
          <w:marLeft w:val="461"/>
          <w:marRight w:val="0"/>
          <w:marTop w:val="60"/>
          <w:marBottom w:val="0"/>
          <w:divBdr>
            <w:top w:val="none" w:sz="0" w:space="0" w:color="auto"/>
            <w:left w:val="none" w:sz="0" w:space="0" w:color="auto"/>
            <w:bottom w:val="none" w:sz="0" w:space="0" w:color="auto"/>
            <w:right w:val="none" w:sz="0" w:space="0" w:color="auto"/>
          </w:divBdr>
        </w:div>
      </w:divsChild>
    </w:div>
    <w:div w:id="427233635">
      <w:marLeft w:val="0"/>
      <w:marRight w:val="0"/>
      <w:marTop w:val="0"/>
      <w:marBottom w:val="0"/>
      <w:divBdr>
        <w:top w:val="none" w:sz="0" w:space="0" w:color="auto"/>
        <w:left w:val="none" w:sz="0" w:space="0" w:color="auto"/>
        <w:bottom w:val="none" w:sz="0" w:space="0" w:color="auto"/>
        <w:right w:val="none" w:sz="0" w:space="0" w:color="auto"/>
      </w:divBdr>
    </w:div>
    <w:div w:id="427233636">
      <w:marLeft w:val="0"/>
      <w:marRight w:val="0"/>
      <w:marTop w:val="0"/>
      <w:marBottom w:val="0"/>
      <w:divBdr>
        <w:top w:val="none" w:sz="0" w:space="0" w:color="auto"/>
        <w:left w:val="none" w:sz="0" w:space="0" w:color="auto"/>
        <w:bottom w:val="none" w:sz="0" w:space="0" w:color="auto"/>
        <w:right w:val="none" w:sz="0" w:space="0" w:color="auto"/>
      </w:divBdr>
    </w:div>
    <w:div w:id="427233640">
      <w:marLeft w:val="0"/>
      <w:marRight w:val="0"/>
      <w:marTop w:val="0"/>
      <w:marBottom w:val="0"/>
      <w:divBdr>
        <w:top w:val="none" w:sz="0" w:space="0" w:color="auto"/>
        <w:left w:val="none" w:sz="0" w:space="0" w:color="auto"/>
        <w:bottom w:val="none" w:sz="0" w:space="0" w:color="auto"/>
        <w:right w:val="none" w:sz="0" w:space="0" w:color="auto"/>
      </w:divBdr>
    </w:div>
    <w:div w:id="427233641">
      <w:marLeft w:val="0"/>
      <w:marRight w:val="0"/>
      <w:marTop w:val="0"/>
      <w:marBottom w:val="0"/>
      <w:divBdr>
        <w:top w:val="none" w:sz="0" w:space="0" w:color="auto"/>
        <w:left w:val="none" w:sz="0" w:space="0" w:color="auto"/>
        <w:bottom w:val="none" w:sz="0" w:space="0" w:color="auto"/>
        <w:right w:val="none" w:sz="0" w:space="0" w:color="auto"/>
      </w:divBdr>
      <w:divsChild>
        <w:div w:id="427233672">
          <w:marLeft w:val="979"/>
          <w:marRight w:val="0"/>
          <w:marTop w:val="120"/>
          <w:marBottom w:val="240"/>
          <w:divBdr>
            <w:top w:val="none" w:sz="0" w:space="0" w:color="auto"/>
            <w:left w:val="none" w:sz="0" w:space="0" w:color="auto"/>
            <w:bottom w:val="none" w:sz="0" w:space="0" w:color="auto"/>
            <w:right w:val="none" w:sz="0" w:space="0" w:color="auto"/>
          </w:divBdr>
        </w:div>
        <w:div w:id="427233694">
          <w:marLeft w:val="1613"/>
          <w:marRight w:val="0"/>
          <w:marTop w:val="120"/>
          <w:marBottom w:val="0"/>
          <w:divBdr>
            <w:top w:val="none" w:sz="0" w:space="0" w:color="auto"/>
            <w:left w:val="none" w:sz="0" w:space="0" w:color="auto"/>
            <w:bottom w:val="none" w:sz="0" w:space="0" w:color="auto"/>
            <w:right w:val="none" w:sz="0" w:space="0" w:color="auto"/>
          </w:divBdr>
        </w:div>
        <w:div w:id="427233697">
          <w:marLeft w:val="1613"/>
          <w:marRight w:val="0"/>
          <w:marTop w:val="120"/>
          <w:marBottom w:val="0"/>
          <w:divBdr>
            <w:top w:val="none" w:sz="0" w:space="0" w:color="auto"/>
            <w:left w:val="none" w:sz="0" w:space="0" w:color="auto"/>
            <w:bottom w:val="none" w:sz="0" w:space="0" w:color="auto"/>
            <w:right w:val="none" w:sz="0" w:space="0" w:color="auto"/>
          </w:divBdr>
        </w:div>
        <w:div w:id="427233703">
          <w:marLeft w:val="1613"/>
          <w:marRight w:val="0"/>
          <w:marTop w:val="120"/>
          <w:marBottom w:val="0"/>
          <w:divBdr>
            <w:top w:val="none" w:sz="0" w:space="0" w:color="auto"/>
            <w:left w:val="none" w:sz="0" w:space="0" w:color="auto"/>
            <w:bottom w:val="none" w:sz="0" w:space="0" w:color="auto"/>
            <w:right w:val="none" w:sz="0" w:space="0" w:color="auto"/>
          </w:divBdr>
        </w:div>
        <w:div w:id="427233725">
          <w:marLeft w:val="1613"/>
          <w:marRight w:val="0"/>
          <w:marTop w:val="120"/>
          <w:marBottom w:val="0"/>
          <w:divBdr>
            <w:top w:val="none" w:sz="0" w:space="0" w:color="auto"/>
            <w:left w:val="none" w:sz="0" w:space="0" w:color="auto"/>
            <w:bottom w:val="none" w:sz="0" w:space="0" w:color="auto"/>
            <w:right w:val="none" w:sz="0" w:space="0" w:color="auto"/>
          </w:divBdr>
        </w:div>
        <w:div w:id="427233729">
          <w:marLeft w:val="1613"/>
          <w:marRight w:val="0"/>
          <w:marTop w:val="120"/>
          <w:marBottom w:val="0"/>
          <w:divBdr>
            <w:top w:val="none" w:sz="0" w:space="0" w:color="auto"/>
            <w:left w:val="none" w:sz="0" w:space="0" w:color="auto"/>
            <w:bottom w:val="none" w:sz="0" w:space="0" w:color="auto"/>
            <w:right w:val="none" w:sz="0" w:space="0" w:color="auto"/>
          </w:divBdr>
        </w:div>
      </w:divsChild>
    </w:div>
    <w:div w:id="427233647">
      <w:marLeft w:val="0"/>
      <w:marRight w:val="0"/>
      <w:marTop w:val="0"/>
      <w:marBottom w:val="0"/>
      <w:divBdr>
        <w:top w:val="none" w:sz="0" w:space="0" w:color="auto"/>
        <w:left w:val="none" w:sz="0" w:space="0" w:color="auto"/>
        <w:bottom w:val="none" w:sz="0" w:space="0" w:color="auto"/>
        <w:right w:val="none" w:sz="0" w:space="0" w:color="auto"/>
      </w:divBdr>
    </w:div>
    <w:div w:id="427233649">
      <w:marLeft w:val="0"/>
      <w:marRight w:val="0"/>
      <w:marTop w:val="0"/>
      <w:marBottom w:val="0"/>
      <w:divBdr>
        <w:top w:val="none" w:sz="0" w:space="0" w:color="auto"/>
        <w:left w:val="none" w:sz="0" w:space="0" w:color="auto"/>
        <w:bottom w:val="none" w:sz="0" w:space="0" w:color="auto"/>
        <w:right w:val="none" w:sz="0" w:space="0" w:color="auto"/>
      </w:divBdr>
    </w:div>
    <w:div w:id="427233650">
      <w:marLeft w:val="0"/>
      <w:marRight w:val="0"/>
      <w:marTop w:val="0"/>
      <w:marBottom w:val="0"/>
      <w:divBdr>
        <w:top w:val="none" w:sz="0" w:space="0" w:color="auto"/>
        <w:left w:val="none" w:sz="0" w:space="0" w:color="auto"/>
        <w:bottom w:val="none" w:sz="0" w:space="0" w:color="auto"/>
        <w:right w:val="none" w:sz="0" w:space="0" w:color="auto"/>
      </w:divBdr>
    </w:div>
    <w:div w:id="427233655">
      <w:marLeft w:val="0"/>
      <w:marRight w:val="0"/>
      <w:marTop w:val="0"/>
      <w:marBottom w:val="0"/>
      <w:divBdr>
        <w:top w:val="none" w:sz="0" w:space="0" w:color="auto"/>
        <w:left w:val="none" w:sz="0" w:space="0" w:color="auto"/>
        <w:bottom w:val="none" w:sz="0" w:space="0" w:color="auto"/>
        <w:right w:val="none" w:sz="0" w:space="0" w:color="auto"/>
      </w:divBdr>
      <w:divsChild>
        <w:div w:id="427233642">
          <w:marLeft w:val="720"/>
          <w:marRight w:val="0"/>
          <w:marTop w:val="0"/>
          <w:marBottom w:val="120"/>
          <w:divBdr>
            <w:top w:val="none" w:sz="0" w:space="0" w:color="auto"/>
            <w:left w:val="none" w:sz="0" w:space="0" w:color="auto"/>
            <w:bottom w:val="none" w:sz="0" w:space="0" w:color="auto"/>
            <w:right w:val="none" w:sz="0" w:space="0" w:color="auto"/>
          </w:divBdr>
        </w:div>
        <w:div w:id="427233677">
          <w:marLeft w:val="720"/>
          <w:marRight w:val="0"/>
          <w:marTop w:val="0"/>
          <w:marBottom w:val="120"/>
          <w:divBdr>
            <w:top w:val="none" w:sz="0" w:space="0" w:color="auto"/>
            <w:left w:val="none" w:sz="0" w:space="0" w:color="auto"/>
            <w:bottom w:val="none" w:sz="0" w:space="0" w:color="auto"/>
            <w:right w:val="none" w:sz="0" w:space="0" w:color="auto"/>
          </w:divBdr>
        </w:div>
        <w:div w:id="427233720">
          <w:marLeft w:val="720"/>
          <w:marRight w:val="0"/>
          <w:marTop w:val="0"/>
          <w:marBottom w:val="120"/>
          <w:divBdr>
            <w:top w:val="none" w:sz="0" w:space="0" w:color="auto"/>
            <w:left w:val="none" w:sz="0" w:space="0" w:color="auto"/>
            <w:bottom w:val="none" w:sz="0" w:space="0" w:color="auto"/>
            <w:right w:val="none" w:sz="0" w:space="0" w:color="auto"/>
          </w:divBdr>
        </w:div>
      </w:divsChild>
    </w:div>
    <w:div w:id="427233656">
      <w:marLeft w:val="0"/>
      <w:marRight w:val="0"/>
      <w:marTop w:val="0"/>
      <w:marBottom w:val="0"/>
      <w:divBdr>
        <w:top w:val="none" w:sz="0" w:space="0" w:color="auto"/>
        <w:left w:val="none" w:sz="0" w:space="0" w:color="auto"/>
        <w:bottom w:val="none" w:sz="0" w:space="0" w:color="auto"/>
        <w:right w:val="none" w:sz="0" w:space="0" w:color="auto"/>
      </w:divBdr>
      <w:divsChild>
        <w:div w:id="427233618">
          <w:marLeft w:val="374"/>
          <w:marRight w:val="0"/>
          <w:marTop w:val="60"/>
          <w:marBottom w:val="0"/>
          <w:divBdr>
            <w:top w:val="none" w:sz="0" w:space="0" w:color="auto"/>
            <w:left w:val="none" w:sz="0" w:space="0" w:color="auto"/>
            <w:bottom w:val="none" w:sz="0" w:space="0" w:color="auto"/>
            <w:right w:val="none" w:sz="0" w:space="0" w:color="auto"/>
          </w:divBdr>
        </w:div>
        <w:div w:id="427233638">
          <w:marLeft w:val="374"/>
          <w:marRight w:val="0"/>
          <w:marTop w:val="60"/>
          <w:marBottom w:val="0"/>
          <w:divBdr>
            <w:top w:val="none" w:sz="0" w:space="0" w:color="auto"/>
            <w:left w:val="none" w:sz="0" w:space="0" w:color="auto"/>
            <w:bottom w:val="none" w:sz="0" w:space="0" w:color="auto"/>
            <w:right w:val="none" w:sz="0" w:space="0" w:color="auto"/>
          </w:divBdr>
        </w:div>
        <w:div w:id="427233714">
          <w:marLeft w:val="374"/>
          <w:marRight w:val="0"/>
          <w:marTop w:val="60"/>
          <w:marBottom w:val="0"/>
          <w:divBdr>
            <w:top w:val="none" w:sz="0" w:space="0" w:color="auto"/>
            <w:left w:val="none" w:sz="0" w:space="0" w:color="auto"/>
            <w:bottom w:val="none" w:sz="0" w:space="0" w:color="auto"/>
            <w:right w:val="none" w:sz="0" w:space="0" w:color="auto"/>
          </w:divBdr>
        </w:div>
      </w:divsChild>
    </w:div>
    <w:div w:id="427233657">
      <w:marLeft w:val="0"/>
      <w:marRight w:val="0"/>
      <w:marTop w:val="0"/>
      <w:marBottom w:val="0"/>
      <w:divBdr>
        <w:top w:val="none" w:sz="0" w:space="0" w:color="auto"/>
        <w:left w:val="none" w:sz="0" w:space="0" w:color="auto"/>
        <w:bottom w:val="none" w:sz="0" w:space="0" w:color="auto"/>
        <w:right w:val="none" w:sz="0" w:space="0" w:color="auto"/>
      </w:divBdr>
      <w:divsChild>
        <w:div w:id="427233686">
          <w:marLeft w:val="360"/>
          <w:marRight w:val="0"/>
          <w:marTop w:val="0"/>
          <w:marBottom w:val="0"/>
          <w:divBdr>
            <w:top w:val="none" w:sz="0" w:space="0" w:color="auto"/>
            <w:left w:val="none" w:sz="0" w:space="0" w:color="auto"/>
            <w:bottom w:val="none" w:sz="0" w:space="0" w:color="auto"/>
            <w:right w:val="none" w:sz="0" w:space="0" w:color="auto"/>
          </w:divBdr>
        </w:div>
        <w:div w:id="427233715">
          <w:marLeft w:val="360"/>
          <w:marRight w:val="0"/>
          <w:marTop w:val="0"/>
          <w:marBottom w:val="0"/>
          <w:divBdr>
            <w:top w:val="none" w:sz="0" w:space="0" w:color="auto"/>
            <w:left w:val="none" w:sz="0" w:space="0" w:color="auto"/>
            <w:bottom w:val="none" w:sz="0" w:space="0" w:color="auto"/>
            <w:right w:val="none" w:sz="0" w:space="0" w:color="auto"/>
          </w:divBdr>
        </w:div>
        <w:div w:id="427233718">
          <w:marLeft w:val="360"/>
          <w:marRight w:val="0"/>
          <w:marTop w:val="0"/>
          <w:marBottom w:val="0"/>
          <w:divBdr>
            <w:top w:val="none" w:sz="0" w:space="0" w:color="auto"/>
            <w:left w:val="none" w:sz="0" w:space="0" w:color="auto"/>
            <w:bottom w:val="none" w:sz="0" w:space="0" w:color="auto"/>
            <w:right w:val="none" w:sz="0" w:space="0" w:color="auto"/>
          </w:divBdr>
        </w:div>
      </w:divsChild>
    </w:div>
    <w:div w:id="427233660">
      <w:marLeft w:val="0"/>
      <w:marRight w:val="0"/>
      <w:marTop w:val="0"/>
      <w:marBottom w:val="0"/>
      <w:divBdr>
        <w:top w:val="none" w:sz="0" w:space="0" w:color="auto"/>
        <w:left w:val="none" w:sz="0" w:space="0" w:color="auto"/>
        <w:bottom w:val="none" w:sz="0" w:space="0" w:color="auto"/>
        <w:right w:val="none" w:sz="0" w:space="0" w:color="auto"/>
      </w:divBdr>
      <w:divsChild>
        <w:div w:id="427233644">
          <w:marLeft w:val="374"/>
          <w:marRight w:val="0"/>
          <w:marTop w:val="60"/>
          <w:marBottom w:val="0"/>
          <w:divBdr>
            <w:top w:val="none" w:sz="0" w:space="0" w:color="auto"/>
            <w:left w:val="none" w:sz="0" w:space="0" w:color="auto"/>
            <w:bottom w:val="none" w:sz="0" w:space="0" w:color="auto"/>
            <w:right w:val="none" w:sz="0" w:space="0" w:color="auto"/>
          </w:divBdr>
        </w:div>
        <w:div w:id="427233658">
          <w:marLeft w:val="374"/>
          <w:marRight w:val="0"/>
          <w:marTop w:val="60"/>
          <w:marBottom w:val="0"/>
          <w:divBdr>
            <w:top w:val="none" w:sz="0" w:space="0" w:color="auto"/>
            <w:left w:val="none" w:sz="0" w:space="0" w:color="auto"/>
            <w:bottom w:val="none" w:sz="0" w:space="0" w:color="auto"/>
            <w:right w:val="none" w:sz="0" w:space="0" w:color="auto"/>
          </w:divBdr>
        </w:div>
        <w:div w:id="427233680">
          <w:marLeft w:val="374"/>
          <w:marRight w:val="0"/>
          <w:marTop w:val="60"/>
          <w:marBottom w:val="0"/>
          <w:divBdr>
            <w:top w:val="none" w:sz="0" w:space="0" w:color="auto"/>
            <w:left w:val="none" w:sz="0" w:space="0" w:color="auto"/>
            <w:bottom w:val="none" w:sz="0" w:space="0" w:color="auto"/>
            <w:right w:val="none" w:sz="0" w:space="0" w:color="auto"/>
          </w:divBdr>
        </w:div>
        <w:div w:id="427233696">
          <w:marLeft w:val="374"/>
          <w:marRight w:val="0"/>
          <w:marTop w:val="60"/>
          <w:marBottom w:val="0"/>
          <w:divBdr>
            <w:top w:val="none" w:sz="0" w:space="0" w:color="auto"/>
            <w:left w:val="none" w:sz="0" w:space="0" w:color="auto"/>
            <w:bottom w:val="none" w:sz="0" w:space="0" w:color="auto"/>
            <w:right w:val="none" w:sz="0" w:space="0" w:color="auto"/>
          </w:divBdr>
        </w:div>
      </w:divsChild>
    </w:div>
    <w:div w:id="427233664">
      <w:marLeft w:val="0"/>
      <w:marRight w:val="0"/>
      <w:marTop w:val="0"/>
      <w:marBottom w:val="0"/>
      <w:divBdr>
        <w:top w:val="none" w:sz="0" w:space="0" w:color="auto"/>
        <w:left w:val="none" w:sz="0" w:space="0" w:color="auto"/>
        <w:bottom w:val="none" w:sz="0" w:space="0" w:color="auto"/>
        <w:right w:val="none" w:sz="0" w:space="0" w:color="auto"/>
      </w:divBdr>
    </w:div>
    <w:div w:id="427233668">
      <w:marLeft w:val="0"/>
      <w:marRight w:val="0"/>
      <w:marTop w:val="0"/>
      <w:marBottom w:val="0"/>
      <w:divBdr>
        <w:top w:val="none" w:sz="0" w:space="0" w:color="auto"/>
        <w:left w:val="none" w:sz="0" w:space="0" w:color="auto"/>
        <w:bottom w:val="none" w:sz="0" w:space="0" w:color="auto"/>
        <w:right w:val="none" w:sz="0" w:space="0" w:color="auto"/>
      </w:divBdr>
      <w:divsChild>
        <w:div w:id="427233632">
          <w:marLeft w:val="374"/>
          <w:marRight w:val="0"/>
          <w:marTop w:val="0"/>
          <w:marBottom w:val="120"/>
          <w:divBdr>
            <w:top w:val="none" w:sz="0" w:space="0" w:color="auto"/>
            <w:left w:val="none" w:sz="0" w:space="0" w:color="auto"/>
            <w:bottom w:val="none" w:sz="0" w:space="0" w:color="auto"/>
            <w:right w:val="none" w:sz="0" w:space="0" w:color="auto"/>
          </w:divBdr>
        </w:div>
        <w:div w:id="427233699">
          <w:marLeft w:val="821"/>
          <w:marRight w:val="0"/>
          <w:marTop w:val="0"/>
          <w:marBottom w:val="0"/>
          <w:divBdr>
            <w:top w:val="none" w:sz="0" w:space="0" w:color="auto"/>
            <w:left w:val="none" w:sz="0" w:space="0" w:color="auto"/>
            <w:bottom w:val="none" w:sz="0" w:space="0" w:color="auto"/>
            <w:right w:val="none" w:sz="0" w:space="0" w:color="auto"/>
          </w:divBdr>
        </w:div>
        <w:div w:id="427233701">
          <w:marLeft w:val="821"/>
          <w:marRight w:val="0"/>
          <w:marTop w:val="0"/>
          <w:marBottom w:val="0"/>
          <w:divBdr>
            <w:top w:val="none" w:sz="0" w:space="0" w:color="auto"/>
            <w:left w:val="none" w:sz="0" w:space="0" w:color="auto"/>
            <w:bottom w:val="none" w:sz="0" w:space="0" w:color="auto"/>
            <w:right w:val="none" w:sz="0" w:space="0" w:color="auto"/>
          </w:divBdr>
        </w:div>
      </w:divsChild>
    </w:div>
    <w:div w:id="427233669">
      <w:marLeft w:val="0"/>
      <w:marRight w:val="0"/>
      <w:marTop w:val="0"/>
      <w:marBottom w:val="0"/>
      <w:divBdr>
        <w:top w:val="none" w:sz="0" w:space="0" w:color="auto"/>
        <w:left w:val="none" w:sz="0" w:space="0" w:color="auto"/>
        <w:bottom w:val="none" w:sz="0" w:space="0" w:color="auto"/>
        <w:right w:val="none" w:sz="0" w:space="0" w:color="auto"/>
      </w:divBdr>
      <w:divsChild>
        <w:div w:id="427233630">
          <w:marLeft w:val="547"/>
          <w:marRight w:val="0"/>
          <w:marTop w:val="0"/>
          <w:marBottom w:val="0"/>
          <w:divBdr>
            <w:top w:val="none" w:sz="0" w:space="0" w:color="auto"/>
            <w:left w:val="none" w:sz="0" w:space="0" w:color="auto"/>
            <w:bottom w:val="none" w:sz="0" w:space="0" w:color="auto"/>
            <w:right w:val="none" w:sz="0" w:space="0" w:color="auto"/>
          </w:divBdr>
        </w:div>
      </w:divsChild>
    </w:div>
    <w:div w:id="427233671">
      <w:marLeft w:val="0"/>
      <w:marRight w:val="0"/>
      <w:marTop w:val="0"/>
      <w:marBottom w:val="0"/>
      <w:divBdr>
        <w:top w:val="none" w:sz="0" w:space="0" w:color="auto"/>
        <w:left w:val="none" w:sz="0" w:space="0" w:color="auto"/>
        <w:bottom w:val="none" w:sz="0" w:space="0" w:color="auto"/>
        <w:right w:val="none" w:sz="0" w:space="0" w:color="auto"/>
      </w:divBdr>
      <w:divsChild>
        <w:div w:id="427233726">
          <w:marLeft w:val="374"/>
          <w:marRight w:val="0"/>
          <w:marTop w:val="120"/>
          <w:marBottom w:val="0"/>
          <w:divBdr>
            <w:top w:val="none" w:sz="0" w:space="0" w:color="auto"/>
            <w:left w:val="none" w:sz="0" w:space="0" w:color="auto"/>
            <w:bottom w:val="none" w:sz="0" w:space="0" w:color="auto"/>
            <w:right w:val="none" w:sz="0" w:space="0" w:color="auto"/>
          </w:divBdr>
        </w:div>
      </w:divsChild>
    </w:div>
    <w:div w:id="427233673">
      <w:marLeft w:val="0"/>
      <w:marRight w:val="0"/>
      <w:marTop w:val="0"/>
      <w:marBottom w:val="0"/>
      <w:divBdr>
        <w:top w:val="none" w:sz="0" w:space="0" w:color="auto"/>
        <w:left w:val="none" w:sz="0" w:space="0" w:color="auto"/>
        <w:bottom w:val="none" w:sz="0" w:space="0" w:color="auto"/>
        <w:right w:val="none" w:sz="0" w:space="0" w:color="auto"/>
      </w:divBdr>
    </w:div>
    <w:div w:id="427233675">
      <w:marLeft w:val="0"/>
      <w:marRight w:val="0"/>
      <w:marTop w:val="0"/>
      <w:marBottom w:val="0"/>
      <w:divBdr>
        <w:top w:val="none" w:sz="0" w:space="0" w:color="auto"/>
        <w:left w:val="none" w:sz="0" w:space="0" w:color="auto"/>
        <w:bottom w:val="none" w:sz="0" w:space="0" w:color="auto"/>
        <w:right w:val="none" w:sz="0" w:space="0" w:color="auto"/>
      </w:divBdr>
    </w:div>
    <w:div w:id="427233676">
      <w:marLeft w:val="0"/>
      <w:marRight w:val="0"/>
      <w:marTop w:val="0"/>
      <w:marBottom w:val="0"/>
      <w:divBdr>
        <w:top w:val="none" w:sz="0" w:space="0" w:color="auto"/>
        <w:left w:val="none" w:sz="0" w:space="0" w:color="auto"/>
        <w:bottom w:val="none" w:sz="0" w:space="0" w:color="auto"/>
        <w:right w:val="none" w:sz="0" w:space="0" w:color="auto"/>
      </w:divBdr>
      <w:divsChild>
        <w:div w:id="427233625">
          <w:marLeft w:val="274"/>
          <w:marRight w:val="0"/>
          <w:marTop w:val="0"/>
          <w:marBottom w:val="0"/>
          <w:divBdr>
            <w:top w:val="none" w:sz="0" w:space="0" w:color="auto"/>
            <w:left w:val="none" w:sz="0" w:space="0" w:color="auto"/>
            <w:bottom w:val="none" w:sz="0" w:space="0" w:color="auto"/>
            <w:right w:val="none" w:sz="0" w:space="0" w:color="auto"/>
          </w:divBdr>
        </w:div>
        <w:div w:id="427233685">
          <w:marLeft w:val="274"/>
          <w:marRight w:val="0"/>
          <w:marTop w:val="0"/>
          <w:marBottom w:val="0"/>
          <w:divBdr>
            <w:top w:val="none" w:sz="0" w:space="0" w:color="auto"/>
            <w:left w:val="none" w:sz="0" w:space="0" w:color="auto"/>
            <w:bottom w:val="none" w:sz="0" w:space="0" w:color="auto"/>
            <w:right w:val="none" w:sz="0" w:space="0" w:color="auto"/>
          </w:divBdr>
        </w:div>
        <w:div w:id="427233690">
          <w:marLeft w:val="274"/>
          <w:marRight w:val="0"/>
          <w:marTop w:val="0"/>
          <w:marBottom w:val="0"/>
          <w:divBdr>
            <w:top w:val="none" w:sz="0" w:space="0" w:color="auto"/>
            <w:left w:val="none" w:sz="0" w:space="0" w:color="auto"/>
            <w:bottom w:val="none" w:sz="0" w:space="0" w:color="auto"/>
            <w:right w:val="none" w:sz="0" w:space="0" w:color="auto"/>
          </w:divBdr>
        </w:div>
      </w:divsChild>
    </w:div>
    <w:div w:id="427233678">
      <w:marLeft w:val="0"/>
      <w:marRight w:val="0"/>
      <w:marTop w:val="0"/>
      <w:marBottom w:val="0"/>
      <w:divBdr>
        <w:top w:val="none" w:sz="0" w:space="0" w:color="auto"/>
        <w:left w:val="none" w:sz="0" w:space="0" w:color="auto"/>
        <w:bottom w:val="none" w:sz="0" w:space="0" w:color="auto"/>
        <w:right w:val="none" w:sz="0" w:space="0" w:color="auto"/>
      </w:divBdr>
    </w:div>
    <w:div w:id="427233679">
      <w:marLeft w:val="0"/>
      <w:marRight w:val="0"/>
      <w:marTop w:val="0"/>
      <w:marBottom w:val="0"/>
      <w:divBdr>
        <w:top w:val="none" w:sz="0" w:space="0" w:color="auto"/>
        <w:left w:val="none" w:sz="0" w:space="0" w:color="auto"/>
        <w:bottom w:val="none" w:sz="0" w:space="0" w:color="auto"/>
        <w:right w:val="none" w:sz="0" w:space="0" w:color="auto"/>
      </w:divBdr>
      <w:divsChild>
        <w:div w:id="427233652">
          <w:marLeft w:val="360"/>
          <w:marRight w:val="0"/>
          <w:marTop w:val="0"/>
          <w:marBottom w:val="0"/>
          <w:divBdr>
            <w:top w:val="none" w:sz="0" w:space="0" w:color="auto"/>
            <w:left w:val="none" w:sz="0" w:space="0" w:color="auto"/>
            <w:bottom w:val="none" w:sz="0" w:space="0" w:color="auto"/>
            <w:right w:val="none" w:sz="0" w:space="0" w:color="auto"/>
          </w:divBdr>
        </w:div>
      </w:divsChild>
    </w:div>
    <w:div w:id="427233681">
      <w:marLeft w:val="0"/>
      <w:marRight w:val="0"/>
      <w:marTop w:val="0"/>
      <w:marBottom w:val="0"/>
      <w:divBdr>
        <w:top w:val="none" w:sz="0" w:space="0" w:color="auto"/>
        <w:left w:val="none" w:sz="0" w:space="0" w:color="auto"/>
        <w:bottom w:val="none" w:sz="0" w:space="0" w:color="auto"/>
        <w:right w:val="none" w:sz="0" w:space="0" w:color="auto"/>
      </w:divBdr>
    </w:div>
    <w:div w:id="427233682">
      <w:marLeft w:val="0"/>
      <w:marRight w:val="0"/>
      <w:marTop w:val="0"/>
      <w:marBottom w:val="0"/>
      <w:divBdr>
        <w:top w:val="none" w:sz="0" w:space="0" w:color="auto"/>
        <w:left w:val="none" w:sz="0" w:space="0" w:color="auto"/>
        <w:bottom w:val="none" w:sz="0" w:space="0" w:color="auto"/>
        <w:right w:val="none" w:sz="0" w:space="0" w:color="auto"/>
      </w:divBdr>
    </w:div>
    <w:div w:id="427233684">
      <w:marLeft w:val="0"/>
      <w:marRight w:val="0"/>
      <w:marTop w:val="0"/>
      <w:marBottom w:val="0"/>
      <w:divBdr>
        <w:top w:val="none" w:sz="0" w:space="0" w:color="auto"/>
        <w:left w:val="none" w:sz="0" w:space="0" w:color="auto"/>
        <w:bottom w:val="none" w:sz="0" w:space="0" w:color="auto"/>
        <w:right w:val="none" w:sz="0" w:space="0" w:color="auto"/>
      </w:divBdr>
      <w:divsChild>
        <w:div w:id="427233646">
          <w:marLeft w:val="374"/>
          <w:marRight w:val="0"/>
          <w:marTop w:val="0"/>
          <w:marBottom w:val="0"/>
          <w:divBdr>
            <w:top w:val="none" w:sz="0" w:space="0" w:color="auto"/>
            <w:left w:val="none" w:sz="0" w:space="0" w:color="auto"/>
            <w:bottom w:val="none" w:sz="0" w:space="0" w:color="auto"/>
            <w:right w:val="none" w:sz="0" w:space="0" w:color="auto"/>
          </w:divBdr>
        </w:div>
        <w:div w:id="427233666">
          <w:marLeft w:val="374"/>
          <w:marRight w:val="0"/>
          <w:marTop w:val="0"/>
          <w:marBottom w:val="0"/>
          <w:divBdr>
            <w:top w:val="none" w:sz="0" w:space="0" w:color="auto"/>
            <w:left w:val="none" w:sz="0" w:space="0" w:color="auto"/>
            <w:bottom w:val="none" w:sz="0" w:space="0" w:color="auto"/>
            <w:right w:val="none" w:sz="0" w:space="0" w:color="auto"/>
          </w:divBdr>
        </w:div>
        <w:div w:id="427233716">
          <w:marLeft w:val="374"/>
          <w:marRight w:val="0"/>
          <w:marTop w:val="0"/>
          <w:marBottom w:val="0"/>
          <w:divBdr>
            <w:top w:val="none" w:sz="0" w:space="0" w:color="auto"/>
            <w:left w:val="none" w:sz="0" w:space="0" w:color="auto"/>
            <w:bottom w:val="none" w:sz="0" w:space="0" w:color="auto"/>
            <w:right w:val="none" w:sz="0" w:space="0" w:color="auto"/>
          </w:divBdr>
        </w:div>
      </w:divsChild>
    </w:div>
    <w:div w:id="427233688">
      <w:marLeft w:val="0"/>
      <w:marRight w:val="0"/>
      <w:marTop w:val="0"/>
      <w:marBottom w:val="0"/>
      <w:divBdr>
        <w:top w:val="none" w:sz="0" w:space="0" w:color="auto"/>
        <w:left w:val="none" w:sz="0" w:space="0" w:color="auto"/>
        <w:bottom w:val="none" w:sz="0" w:space="0" w:color="auto"/>
        <w:right w:val="none" w:sz="0" w:space="0" w:color="auto"/>
      </w:divBdr>
      <w:divsChild>
        <w:div w:id="427233626">
          <w:marLeft w:val="374"/>
          <w:marRight w:val="0"/>
          <w:marTop w:val="0"/>
          <w:marBottom w:val="0"/>
          <w:divBdr>
            <w:top w:val="none" w:sz="0" w:space="0" w:color="auto"/>
            <w:left w:val="none" w:sz="0" w:space="0" w:color="auto"/>
            <w:bottom w:val="none" w:sz="0" w:space="0" w:color="auto"/>
            <w:right w:val="none" w:sz="0" w:space="0" w:color="auto"/>
          </w:divBdr>
        </w:div>
        <w:div w:id="427233659">
          <w:marLeft w:val="374"/>
          <w:marRight w:val="0"/>
          <w:marTop w:val="0"/>
          <w:marBottom w:val="0"/>
          <w:divBdr>
            <w:top w:val="none" w:sz="0" w:space="0" w:color="auto"/>
            <w:left w:val="none" w:sz="0" w:space="0" w:color="auto"/>
            <w:bottom w:val="none" w:sz="0" w:space="0" w:color="auto"/>
            <w:right w:val="none" w:sz="0" w:space="0" w:color="auto"/>
          </w:divBdr>
        </w:div>
        <w:div w:id="427233711">
          <w:marLeft w:val="374"/>
          <w:marRight w:val="0"/>
          <w:marTop w:val="0"/>
          <w:marBottom w:val="0"/>
          <w:divBdr>
            <w:top w:val="none" w:sz="0" w:space="0" w:color="auto"/>
            <w:left w:val="none" w:sz="0" w:space="0" w:color="auto"/>
            <w:bottom w:val="none" w:sz="0" w:space="0" w:color="auto"/>
            <w:right w:val="none" w:sz="0" w:space="0" w:color="auto"/>
          </w:divBdr>
        </w:div>
        <w:div w:id="427233722">
          <w:marLeft w:val="374"/>
          <w:marRight w:val="0"/>
          <w:marTop w:val="0"/>
          <w:marBottom w:val="0"/>
          <w:divBdr>
            <w:top w:val="none" w:sz="0" w:space="0" w:color="auto"/>
            <w:left w:val="none" w:sz="0" w:space="0" w:color="auto"/>
            <w:bottom w:val="none" w:sz="0" w:space="0" w:color="auto"/>
            <w:right w:val="none" w:sz="0" w:space="0" w:color="auto"/>
          </w:divBdr>
        </w:div>
      </w:divsChild>
    </w:div>
    <w:div w:id="427233689">
      <w:marLeft w:val="0"/>
      <w:marRight w:val="0"/>
      <w:marTop w:val="0"/>
      <w:marBottom w:val="0"/>
      <w:divBdr>
        <w:top w:val="none" w:sz="0" w:space="0" w:color="auto"/>
        <w:left w:val="none" w:sz="0" w:space="0" w:color="auto"/>
        <w:bottom w:val="none" w:sz="0" w:space="0" w:color="auto"/>
        <w:right w:val="none" w:sz="0" w:space="0" w:color="auto"/>
      </w:divBdr>
    </w:div>
    <w:div w:id="427233691">
      <w:marLeft w:val="0"/>
      <w:marRight w:val="0"/>
      <w:marTop w:val="0"/>
      <w:marBottom w:val="0"/>
      <w:divBdr>
        <w:top w:val="none" w:sz="0" w:space="0" w:color="auto"/>
        <w:left w:val="none" w:sz="0" w:space="0" w:color="auto"/>
        <w:bottom w:val="none" w:sz="0" w:space="0" w:color="auto"/>
        <w:right w:val="none" w:sz="0" w:space="0" w:color="auto"/>
      </w:divBdr>
      <w:divsChild>
        <w:div w:id="427233645">
          <w:marLeft w:val="720"/>
          <w:marRight w:val="0"/>
          <w:marTop w:val="120"/>
          <w:marBottom w:val="120"/>
          <w:divBdr>
            <w:top w:val="none" w:sz="0" w:space="0" w:color="auto"/>
            <w:left w:val="none" w:sz="0" w:space="0" w:color="auto"/>
            <w:bottom w:val="none" w:sz="0" w:space="0" w:color="auto"/>
            <w:right w:val="none" w:sz="0" w:space="0" w:color="auto"/>
          </w:divBdr>
        </w:div>
        <w:div w:id="427233662">
          <w:marLeft w:val="720"/>
          <w:marRight w:val="0"/>
          <w:marTop w:val="120"/>
          <w:marBottom w:val="120"/>
          <w:divBdr>
            <w:top w:val="none" w:sz="0" w:space="0" w:color="auto"/>
            <w:left w:val="none" w:sz="0" w:space="0" w:color="auto"/>
            <w:bottom w:val="none" w:sz="0" w:space="0" w:color="auto"/>
            <w:right w:val="none" w:sz="0" w:space="0" w:color="auto"/>
          </w:divBdr>
        </w:div>
        <w:div w:id="427233663">
          <w:marLeft w:val="720"/>
          <w:marRight w:val="0"/>
          <w:marTop w:val="120"/>
          <w:marBottom w:val="120"/>
          <w:divBdr>
            <w:top w:val="none" w:sz="0" w:space="0" w:color="auto"/>
            <w:left w:val="none" w:sz="0" w:space="0" w:color="auto"/>
            <w:bottom w:val="none" w:sz="0" w:space="0" w:color="auto"/>
            <w:right w:val="none" w:sz="0" w:space="0" w:color="auto"/>
          </w:divBdr>
        </w:div>
        <w:div w:id="427233700">
          <w:marLeft w:val="720"/>
          <w:marRight w:val="0"/>
          <w:marTop w:val="120"/>
          <w:marBottom w:val="120"/>
          <w:divBdr>
            <w:top w:val="none" w:sz="0" w:space="0" w:color="auto"/>
            <w:left w:val="none" w:sz="0" w:space="0" w:color="auto"/>
            <w:bottom w:val="none" w:sz="0" w:space="0" w:color="auto"/>
            <w:right w:val="none" w:sz="0" w:space="0" w:color="auto"/>
          </w:divBdr>
        </w:div>
        <w:div w:id="427233707">
          <w:marLeft w:val="720"/>
          <w:marRight w:val="0"/>
          <w:marTop w:val="120"/>
          <w:marBottom w:val="120"/>
          <w:divBdr>
            <w:top w:val="none" w:sz="0" w:space="0" w:color="auto"/>
            <w:left w:val="none" w:sz="0" w:space="0" w:color="auto"/>
            <w:bottom w:val="none" w:sz="0" w:space="0" w:color="auto"/>
            <w:right w:val="none" w:sz="0" w:space="0" w:color="auto"/>
          </w:divBdr>
        </w:div>
      </w:divsChild>
    </w:div>
    <w:div w:id="427233692">
      <w:marLeft w:val="0"/>
      <w:marRight w:val="0"/>
      <w:marTop w:val="0"/>
      <w:marBottom w:val="0"/>
      <w:divBdr>
        <w:top w:val="none" w:sz="0" w:space="0" w:color="auto"/>
        <w:left w:val="none" w:sz="0" w:space="0" w:color="auto"/>
        <w:bottom w:val="none" w:sz="0" w:space="0" w:color="auto"/>
        <w:right w:val="none" w:sz="0" w:space="0" w:color="auto"/>
      </w:divBdr>
      <w:divsChild>
        <w:div w:id="427233633">
          <w:marLeft w:val="634"/>
          <w:marRight w:val="0"/>
          <w:marTop w:val="0"/>
          <w:marBottom w:val="0"/>
          <w:divBdr>
            <w:top w:val="none" w:sz="0" w:space="0" w:color="auto"/>
            <w:left w:val="none" w:sz="0" w:space="0" w:color="auto"/>
            <w:bottom w:val="none" w:sz="0" w:space="0" w:color="auto"/>
            <w:right w:val="none" w:sz="0" w:space="0" w:color="auto"/>
          </w:divBdr>
        </w:div>
        <w:div w:id="427233637">
          <w:marLeft w:val="634"/>
          <w:marRight w:val="0"/>
          <w:marTop w:val="0"/>
          <w:marBottom w:val="0"/>
          <w:divBdr>
            <w:top w:val="none" w:sz="0" w:space="0" w:color="auto"/>
            <w:left w:val="none" w:sz="0" w:space="0" w:color="auto"/>
            <w:bottom w:val="none" w:sz="0" w:space="0" w:color="auto"/>
            <w:right w:val="none" w:sz="0" w:space="0" w:color="auto"/>
          </w:divBdr>
        </w:div>
        <w:div w:id="427233648">
          <w:marLeft w:val="1354"/>
          <w:marRight w:val="0"/>
          <w:marTop w:val="0"/>
          <w:marBottom w:val="0"/>
          <w:divBdr>
            <w:top w:val="none" w:sz="0" w:space="0" w:color="auto"/>
            <w:left w:val="none" w:sz="0" w:space="0" w:color="auto"/>
            <w:bottom w:val="none" w:sz="0" w:space="0" w:color="auto"/>
            <w:right w:val="none" w:sz="0" w:space="0" w:color="auto"/>
          </w:divBdr>
        </w:div>
        <w:div w:id="427233654">
          <w:marLeft w:val="1354"/>
          <w:marRight w:val="0"/>
          <w:marTop w:val="0"/>
          <w:marBottom w:val="0"/>
          <w:divBdr>
            <w:top w:val="none" w:sz="0" w:space="0" w:color="auto"/>
            <w:left w:val="none" w:sz="0" w:space="0" w:color="auto"/>
            <w:bottom w:val="none" w:sz="0" w:space="0" w:color="auto"/>
            <w:right w:val="none" w:sz="0" w:space="0" w:color="auto"/>
          </w:divBdr>
        </w:div>
        <w:div w:id="427233670">
          <w:marLeft w:val="634"/>
          <w:marRight w:val="0"/>
          <w:marTop w:val="0"/>
          <w:marBottom w:val="0"/>
          <w:divBdr>
            <w:top w:val="none" w:sz="0" w:space="0" w:color="auto"/>
            <w:left w:val="none" w:sz="0" w:space="0" w:color="auto"/>
            <w:bottom w:val="none" w:sz="0" w:space="0" w:color="auto"/>
            <w:right w:val="none" w:sz="0" w:space="0" w:color="auto"/>
          </w:divBdr>
        </w:div>
        <w:div w:id="427233674">
          <w:marLeft w:val="634"/>
          <w:marRight w:val="0"/>
          <w:marTop w:val="0"/>
          <w:marBottom w:val="0"/>
          <w:divBdr>
            <w:top w:val="none" w:sz="0" w:space="0" w:color="auto"/>
            <w:left w:val="none" w:sz="0" w:space="0" w:color="auto"/>
            <w:bottom w:val="none" w:sz="0" w:space="0" w:color="auto"/>
            <w:right w:val="none" w:sz="0" w:space="0" w:color="auto"/>
          </w:divBdr>
        </w:div>
      </w:divsChild>
    </w:div>
    <w:div w:id="427233702">
      <w:marLeft w:val="0"/>
      <w:marRight w:val="0"/>
      <w:marTop w:val="0"/>
      <w:marBottom w:val="0"/>
      <w:divBdr>
        <w:top w:val="none" w:sz="0" w:space="0" w:color="auto"/>
        <w:left w:val="none" w:sz="0" w:space="0" w:color="auto"/>
        <w:bottom w:val="none" w:sz="0" w:space="0" w:color="auto"/>
        <w:right w:val="none" w:sz="0" w:space="0" w:color="auto"/>
      </w:divBdr>
    </w:div>
    <w:div w:id="427233705">
      <w:marLeft w:val="0"/>
      <w:marRight w:val="0"/>
      <w:marTop w:val="0"/>
      <w:marBottom w:val="0"/>
      <w:divBdr>
        <w:top w:val="none" w:sz="0" w:space="0" w:color="auto"/>
        <w:left w:val="none" w:sz="0" w:space="0" w:color="auto"/>
        <w:bottom w:val="none" w:sz="0" w:space="0" w:color="auto"/>
        <w:right w:val="none" w:sz="0" w:space="0" w:color="auto"/>
      </w:divBdr>
      <w:divsChild>
        <w:div w:id="427233713">
          <w:marLeft w:val="374"/>
          <w:marRight w:val="0"/>
          <w:marTop w:val="120"/>
          <w:marBottom w:val="0"/>
          <w:divBdr>
            <w:top w:val="none" w:sz="0" w:space="0" w:color="auto"/>
            <w:left w:val="none" w:sz="0" w:space="0" w:color="auto"/>
            <w:bottom w:val="none" w:sz="0" w:space="0" w:color="auto"/>
            <w:right w:val="none" w:sz="0" w:space="0" w:color="auto"/>
          </w:divBdr>
        </w:div>
      </w:divsChild>
    </w:div>
    <w:div w:id="427233717">
      <w:marLeft w:val="0"/>
      <w:marRight w:val="0"/>
      <w:marTop w:val="0"/>
      <w:marBottom w:val="0"/>
      <w:divBdr>
        <w:top w:val="none" w:sz="0" w:space="0" w:color="auto"/>
        <w:left w:val="none" w:sz="0" w:space="0" w:color="auto"/>
        <w:bottom w:val="none" w:sz="0" w:space="0" w:color="auto"/>
        <w:right w:val="none" w:sz="0" w:space="0" w:color="auto"/>
      </w:divBdr>
      <w:divsChild>
        <w:div w:id="427233639">
          <w:marLeft w:val="619"/>
          <w:marRight w:val="0"/>
          <w:marTop w:val="120"/>
          <w:marBottom w:val="0"/>
          <w:divBdr>
            <w:top w:val="none" w:sz="0" w:space="0" w:color="auto"/>
            <w:left w:val="none" w:sz="0" w:space="0" w:color="auto"/>
            <w:bottom w:val="none" w:sz="0" w:space="0" w:color="auto"/>
            <w:right w:val="none" w:sz="0" w:space="0" w:color="auto"/>
          </w:divBdr>
        </w:div>
        <w:div w:id="427233651">
          <w:marLeft w:val="619"/>
          <w:marRight w:val="0"/>
          <w:marTop w:val="120"/>
          <w:marBottom w:val="0"/>
          <w:divBdr>
            <w:top w:val="none" w:sz="0" w:space="0" w:color="auto"/>
            <w:left w:val="none" w:sz="0" w:space="0" w:color="auto"/>
            <w:bottom w:val="none" w:sz="0" w:space="0" w:color="auto"/>
            <w:right w:val="none" w:sz="0" w:space="0" w:color="auto"/>
          </w:divBdr>
        </w:div>
        <w:div w:id="427233667">
          <w:marLeft w:val="619"/>
          <w:marRight w:val="0"/>
          <w:marTop w:val="120"/>
          <w:marBottom w:val="0"/>
          <w:divBdr>
            <w:top w:val="none" w:sz="0" w:space="0" w:color="auto"/>
            <w:left w:val="none" w:sz="0" w:space="0" w:color="auto"/>
            <w:bottom w:val="none" w:sz="0" w:space="0" w:color="auto"/>
            <w:right w:val="none" w:sz="0" w:space="0" w:color="auto"/>
          </w:divBdr>
        </w:div>
        <w:div w:id="427233708">
          <w:marLeft w:val="619"/>
          <w:marRight w:val="0"/>
          <w:marTop w:val="120"/>
          <w:marBottom w:val="0"/>
          <w:divBdr>
            <w:top w:val="none" w:sz="0" w:space="0" w:color="auto"/>
            <w:left w:val="none" w:sz="0" w:space="0" w:color="auto"/>
            <w:bottom w:val="none" w:sz="0" w:space="0" w:color="auto"/>
            <w:right w:val="none" w:sz="0" w:space="0" w:color="auto"/>
          </w:divBdr>
        </w:div>
        <w:div w:id="427233709">
          <w:marLeft w:val="619"/>
          <w:marRight w:val="0"/>
          <w:marTop w:val="120"/>
          <w:marBottom w:val="0"/>
          <w:divBdr>
            <w:top w:val="none" w:sz="0" w:space="0" w:color="auto"/>
            <w:left w:val="none" w:sz="0" w:space="0" w:color="auto"/>
            <w:bottom w:val="none" w:sz="0" w:space="0" w:color="auto"/>
            <w:right w:val="none" w:sz="0" w:space="0" w:color="auto"/>
          </w:divBdr>
        </w:div>
        <w:div w:id="427233712">
          <w:marLeft w:val="619"/>
          <w:marRight w:val="0"/>
          <w:marTop w:val="120"/>
          <w:marBottom w:val="0"/>
          <w:divBdr>
            <w:top w:val="none" w:sz="0" w:space="0" w:color="auto"/>
            <w:left w:val="none" w:sz="0" w:space="0" w:color="auto"/>
            <w:bottom w:val="none" w:sz="0" w:space="0" w:color="auto"/>
            <w:right w:val="none" w:sz="0" w:space="0" w:color="auto"/>
          </w:divBdr>
        </w:div>
        <w:div w:id="427233723">
          <w:marLeft w:val="619"/>
          <w:marRight w:val="0"/>
          <w:marTop w:val="120"/>
          <w:marBottom w:val="0"/>
          <w:divBdr>
            <w:top w:val="none" w:sz="0" w:space="0" w:color="auto"/>
            <w:left w:val="none" w:sz="0" w:space="0" w:color="auto"/>
            <w:bottom w:val="none" w:sz="0" w:space="0" w:color="auto"/>
            <w:right w:val="none" w:sz="0" w:space="0" w:color="auto"/>
          </w:divBdr>
        </w:div>
      </w:divsChild>
    </w:div>
    <w:div w:id="427233719">
      <w:marLeft w:val="0"/>
      <w:marRight w:val="0"/>
      <w:marTop w:val="0"/>
      <w:marBottom w:val="0"/>
      <w:divBdr>
        <w:top w:val="none" w:sz="0" w:space="0" w:color="auto"/>
        <w:left w:val="none" w:sz="0" w:space="0" w:color="auto"/>
        <w:bottom w:val="none" w:sz="0" w:space="0" w:color="auto"/>
        <w:right w:val="none" w:sz="0" w:space="0" w:color="auto"/>
      </w:divBdr>
      <w:divsChild>
        <w:div w:id="427233643">
          <w:marLeft w:val="374"/>
          <w:marRight w:val="0"/>
          <w:marTop w:val="0"/>
          <w:marBottom w:val="0"/>
          <w:divBdr>
            <w:top w:val="none" w:sz="0" w:space="0" w:color="auto"/>
            <w:left w:val="none" w:sz="0" w:space="0" w:color="auto"/>
            <w:bottom w:val="none" w:sz="0" w:space="0" w:color="auto"/>
            <w:right w:val="none" w:sz="0" w:space="0" w:color="auto"/>
          </w:divBdr>
        </w:div>
      </w:divsChild>
    </w:div>
    <w:div w:id="427233721">
      <w:marLeft w:val="0"/>
      <w:marRight w:val="0"/>
      <w:marTop w:val="0"/>
      <w:marBottom w:val="0"/>
      <w:divBdr>
        <w:top w:val="none" w:sz="0" w:space="0" w:color="auto"/>
        <w:left w:val="none" w:sz="0" w:space="0" w:color="auto"/>
        <w:bottom w:val="none" w:sz="0" w:space="0" w:color="auto"/>
        <w:right w:val="none" w:sz="0" w:space="0" w:color="auto"/>
      </w:divBdr>
      <w:divsChild>
        <w:div w:id="427233619">
          <w:marLeft w:val="374"/>
          <w:marRight w:val="0"/>
          <w:marTop w:val="0"/>
          <w:marBottom w:val="0"/>
          <w:divBdr>
            <w:top w:val="none" w:sz="0" w:space="0" w:color="auto"/>
            <w:left w:val="none" w:sz="0" w:space="0" w:color="auto"/>
            <w:bottom w:val="none" w:sz="0" w:space="0" w:color="auto"/>
            <w:right w:val="none" w:sz="0" w:space="0" w:color="auto"/>
          </w:divBdr>
        </w:div>
      </w:divsChild>
    </w:div>
    <w:div w:id="427233724">
      <w:marLeft w:val="0"/>
      <w:marRight w:val="0"/>
      <w:marTop w:val="0"/>
      <w:marBottom w:val="0"/>
      <w:divBdr>
        <w:top w:val="none" w:sz="0" w:space="0" w:color="auto"/>
        <w:left w:val="none" w:sz="0" w:space="0" w:color="auto"/>
        <w:bottom w:val="none" w:sz="0" w:space="0" w:color="auto"/>
        <w:right w:val="none" w:sz="0" w:space="0" w:color="auto"/>
      </w:divBdr>
    </w:div>
    <w:div w:id="427233727">
      <w:marLeft w:val="0"/>
      <w:marRight w:val="0"/>
      <w:marTop w:val="0"/>
      <w:marBottom w:val="0"/>
      <w:divBdr>
        <w:top w:val="none" w:sz="0" w:space="0" w:color="auto"/>
        <w:left w:val="none" w:sz="0" w:space="0" w:color="auto"/>
        <w:bottom w:val="none" w:sz="0" w:space="0" w:color="auto"/>
        <w:right w:val="none" w:sz="0" w:space="0" w:color="auto"/>
      </w:divBdr>
    </w:div>
    <w:div w:id="427233730">
      <w:marLeft w:val="0"/>
      <w:marRight w:val="0"/>
      <w:marTop w:val="0"/>
      <w:marBottom w:val="0"/>
      <w:divBdr>
        <w:top w:val="none" w:sz="0" w:space="0" w:color="auto"/>
        <w:left w:val="none" w:sz="0" w:space="0" w:color="auto"/>
        <w:bottom w:val="none" w:sz="0" w:space="0" w:color="auto"/>
        <w:right w:val="none" w:sz="0" w:space="0" w:color="auto"/>
      </w:divBdr>
      <w:divsChild>
        <w:div w:id="427233665">
          <w:marLeft w:val="547"/>
          <w:marRight w:val="0"/>
          <w:marTop w:val="0"/>
          <w:marBottom w:val="0"/>
          <w:divBdr>
            <w:top w:val="none" w:sz="0" w:space="0" w:color="auto"/>
            <w:left w:val="none" w:sz="0" w:space="0" w:color="auto"/>
            <w:bottom w:val="none" w:sz="0" w:space="0" w:color="auto"/>
            <w:right w:val="none" w:sz="0" w:space="0" w:color="auto"/>
          </w:divBdr>
        </w:div>
      </w:divsChild>
    </w:div>
    <w:div w:id="432016920">
      <w:bodyDiv w:val="1"/>
      <w:marLeft w:val="0"/>
      <w:marRight w:val="0"/>
      <w:marTop w:val="0"/>
      <w:marBottom w:val="0"/>
      <w:divBdr>
        <w:top w:val="none" w:sz="0" w:space="0" w:color="auto"/>
        <w:left w:val="none" w:sz="0" w:space="0" w:color="auto"/>
        <w:bottom w:val="none" w:sz="0" w:space="0" w:color="auto"/>
        <w:right w:val="none" w:sz="0" w:space="0" w:color="auto"/>
      </w:divBdr>
    </w:div>
    <w:div w:id="495921042">
      <w:bodyDiv w:val="1"/>
      <w:marLeft w:val="0"/>
      <w:marRight w:val="0"/>
      <w:marTop w:val="0"/>
      <w:marBottom w:val="0"/>
      <w:divBdr>
        <w:top w:val="none" w:sz="0" w:space="0" w:color="auto"/>
        <w:left w:val="none" w:sz="0" w:space="0" w:color="auto"/>
        <w:bottom w:val="none" w:sz="0" w:space="0" w:color="auto"/>
        <w:right w:val="none" w:sz="0" w:space="0" w:color="auto"/>
      </w:divBdr>
    </w:div>
    <w:div w:id="542644599">
      <w:bodyDiv w:val="1"/>
      <w:marLeft w:val="0"/>
      <w:marRight w:val="0"/>
      <w:marTop w:val="0"/>
      <w:marBottom w:val="0"/>
      <w:divBdr>
        <w:top w:val="none" w:sz="0" w:space="0" w:color="auto"/>
        <w:left w:val="none" w:sz="0" w:space="0" w:color="auto"/>
        <w:bottom w:val="none" w:sz="0" w:space="0" w:color="auto"/>
        <w:right w:val="none" w:sz="0" w:space="0" w:color="auto"/>
      </w:divBdr>
    </w:div>
    <w:div w:id="589778251">
      <w:bodyDiv w:val="1"/>
      <w:marLeft w:val="0"/>
      <w:marRight w:val="0"/>
      <w:marTop w:val="0"/>
      <w:marBottom w:val="0"/>
      <w:divBdr>
        <w:top w:val="none" w:sz="0" w:space="0" w:color="auto"/>
        <w:left w:val="none" w:sz="0" w:space="0" w:color="auto"/>
        <w:bottom w:val="none" w:sz="0" w:space="0" w:color="auto"/>
        <w:right w:val="none" w:sz="0" w:space="0" w:color="auto"/>
      </w:divBdr>
    </w:div>
    <w:div w:id="619263906">
      <w:bodyDiv w:val="1"/>
      <w:marLeft w:val="0"/>
      <w:marRight w:val="0"/>
      <w:marTop w:val="0"/>
      <w:marBottom w:val="0"/>
      <w:divBdr>
        <w:top w:val="none" w:sz="0" w:space="0" w:color="auto"/>
        <w:left w:val="none" w:sz="0" w:space="0" w:color="auto"/>
        <w:bottom w:val="none" w:sz="0" w:space="0" w:color="auto"/>
        <w:right w:val="none" w:sz="0" w:space="0" w:color="auto"/>
      </w:divBdr>
    </w:div>
    <w:div w:id="621182930">
      <w:bodyDiv w:val="1"/>
      <w:marLeft w:val="0"/>
      <w:marRight w:val="0"/>
      <w:marTop w:val="0"/>
      <w:marBottom w:val="0"/>
      <w:divBdr>
        <w:top w:val="none" w:sz="0" w:space="0" w:color="auto"/>
        <w:left w:val="none" w:sz="0" w:space="0" w:color="auto"/>
        <w:bottom w:val="none" w:sz="0" w:space="0" w:color="auto"/>
        <w:right w:val="none" w:sz="0" w:space="0" w:color="auto"/>
      </w:divBdr>
    </w:div>
    <w:div w:id="631205659">
      <w:bodyDiv w:val="1"/>
      <w:marLeft w:val="0"/>
      <w:marRight w:val="0"/>
      <w:marTop w:val="0"/>
      <w:marBottom w:val="0"/>
      <w:divBdr>
        <w:top w:val="none" w:sz="0" w:space="0" w:color="auto"/>
        <w:left w:val="none" w:sz="0" w:space="0" w:color="auto"/>
        <w:bottom w:val="none" w:sz="0" w:space="0" w:color="auto"/>
        <w:right w:val="none" w:sz="0" w:space="0" w:color="auto"/>
      </w:divBdr>
    </w:div>
    <w:div w:id="657878428">
      <w:bodyDiv w:val="1"/>
      <w:marLeft w:val="0"/>
      <w:marRight w:val="0"/>
      <w:marTop w:val="0"/>
      <w:marBottom w:val="0"/>
      <w:divBdr>
        <w:top w:val="none" w:sz="0" w:space="0" w:color="auto"/>
        <w:left w:val="none" w:sz="0" w:space="0" w:color="auto"/>
        <w:bottom w:val="none" w:sz="0" w:space="0" w:color="auto"/>
        <w:right w:val="none" w:sz="0" w:space="0" w:color="auto"/>
      </w:divBdr>
    </w:div>
    <w:div w:id="667637663">
      <w:bodyDiv w:val="1"/>
      <w:marLeft w:val="0"/>
      <w:marRight w:val="0"/>
      <w:marTop w:val="0"/>
      <w:marBottom w:val="0"/>
      <w:divBdr>
        <w:top w:val="none" w:sz="0" w:space="0" w:color="auto"/>
        <w:left w:val="none" w:sz="0" w:space="0" w:color="auto"/>
        <w:bottom w:val="none" w:sz="0" w:space="0" w:color="auto"/>
        <w:right w:val="none" w:sz="0" w:space="0" w:color="auto"/>
      </w:divBdr>
    </w:div>
    <w:div w:id="676613084">
      <w:bodyDiv w:val="1"/>
      <w:marLeft w:val="0"/>
      <w:marRight w:val="0"/>
      <w:marTop w:val="0"/>
      <w:marBottom w:val="0"/>
      <w:divBdr>
        <w:top w:val="none" w:sz="0" w:space="0" w:color="auto"/>
        <w:left w:val="none" w:sz="0" w:space="0" w:color="auto"/>
        <w:bottom w:val="none" w:sz="0" w:space="0" w:color="auto"/>
        <w:right w:val="none" w:sz="0" w:space="0" w:color="auto"/>
      </w:divBdr>
    </w:div>
    <w:div w:id="698748605">
      <w:bodyDiv w:val="1"/>
      <w:marLeft w:val="0"/>
      <w:marRight w:val="0"/>
      <w:marTop w:val="0"/>
      <w:marBottom w:val="0"/>
      <w:divBdr>
        <w:top w:val="none" w:sz="0" w:space="0" w:color="auto"/>
        <w:left w:val="none" w:sz="0" w:space="0" w:color="auto"/>
        <w:bottom w:val="none" w:sz="0" w:space="0" w:color="auto"/>
        <w:right w:val="none" w:sz="0" w:space="0" w:color="auto"/>
      </w:divBdr>
    </w:div>
    <w:div w:id="754939069">
      <w:bodyDiv w:val="1"/>
      <w:marLeft w:val="0"/>
      <w:marRight w:val="0"/>
      <w:marTop w:val="0"/>
      <w:marBottom w:val="0"/>
      <w:divBdr>
        <w:top w:val="none" w:sz="0" w:space="0" w:color="auto"/>
        <w:left w:val="none" w:sz="0" w:space="0" w:color="auto"/>
        <w:bottom w:val="none" w:sz="0" w:space="0" w:color="auto"/>
        <w:right w:val="none" w:sz="0" w:space="0" w:color="auto"/>
      </w:divBdr>
    </w:div>
    <w:div w:id="758209091">
      <w:bodyDiv w:val="1"/>
      <w:marLeft w:val="0"/>
      <w:marRight w:val="0"/>
      <w:marTop w:val="0"/>
      <w:marBottom w:val="0"/>
      <w:divBdr>
        <w:top w:val="none" w:sz="0" w:space="0" w:color="auto"/>
        <w:left w:val="none" w:sz="0" w:space="0" w:color="auto"/>
        <w:bottom w:val="none" w:sz="0" w:space="0" w:color="auto"/>
        <w:right w:val="none" w:sz="0" w:space="0" w:color="auto"/>
      </w:divBdr>
    </w:div>
    <w:div w:id="864171680">
      <w:bodyDiv w:val="1"/>
      <w:marLeft w:val="0"/>
      <w:marRight w:val="0"/>
      <w:marTop w:val="0"/>
      <w:marBottom w:val="0"/>
      <w:divBdr>
        <w:top w:val="none" w:sz="0" w:space="0" w:color="auto"/>
        <w:left w:val="none" w:sz="0" w:space="0" w:color="auto"/>
        <w:bottom w:val="none" w:sz="0" w:space="0" w:color="auto"/>
        <w:right w:val="none" w:sz="0" w:space="0" w:color="auto"/>
      </w:divBdr>
    </w:div>
    <w:div w:id="886525031">
      <w:bodyDiv w:val="1"/>
      <w:marLeft w:val="0"/>
      <w:marRight w:val="0"/>
      <w:marTop w:val="0"/>
      <w:marBottom w:val="0"/>
      <w:divBdr>
        <w:top w:val="none" w:sz="0" w:space="0" w:color="auto"/>
        <w:left w:val="none" w:sz="0" w:space="0" w:color="auto"/>
        <w:bottom w:val="none" w:sz="0" w:space="0" w:color="auto"/>
        <w:right w:val="none" w:sz="0" w:space="0" w:color="auto"/>
      </w:divBdr>
    </w:div>
    <w:div w:id="896746184">
      <w:bodyDiv w:val="1"/>
      <w:marLeft w:val="0"/>
      <w:marRight w:val="0"/>
      <w:marTop w:val="0"/>
      <w:marBottom w:val="0"/>
      <w:divBdr>
        <w:top w:val="none" w:sz="0" w:space="0" w:color="auto"/>
        <w:left w:val="none" w:sz="0" w:space="0" w:color="auto"/>
        <w:bottom w:val="none" w:sz="0" w:space="0" w:color="auto"/>
        <w:right w:val="none" w:sz="0" w:space="0" w:color="auto"/>
      </w:divBdr>
    </w:div>
    <w:div w:id="941844247">
      <w:bodyDiv w:val="1"/>
      <w:marLeft w:val="0"/>
      <w:marRight w:val="0"/>
      <w:marTop w:val="0"/>
      <w:marBottom w:val="0"/>
      <w:divBdr>
        <w:top w:val="none" w:sz="0" w:space="0" w:color="auto"/>
        <w:left w:val="none" w:sz="0" w:space="0" w:color="auto"/>
        <w:bottom w:val="none" w:sz="0" w:space="0" w:color="auto"/>
        <w:right w:val="none" w:sz="0" w:space="0" w:color="auto"/>
      </w:divBdr>
    </w:div>
    <w:div w:id="1005939314">
      <w:bodyDiv w:val="1"/>
      <w:marLeft w:val="0"/>
      <w:marRight w:val="0"/>
      <w:marTop w:val="0"/>
      <w:marBottom w:val="0"/>
      <w:divBdr>
        <w:top w:val="none" w:sz="0" w:space="0" w:color="auto"/>
        <w:left w:val="none" w:sz="0" w:space="0" w:color="auto"/>
        <w:bottom w:val="none" w:sz="0" w:space="0" w:color="auto"/>
        <w:right w:val="none" w:sz="0" w:space="0" w:color="auto"/>
      </w:divBdr>
    </w:div>
    <w:div w:id="1033458940">
      <w:bodyDiv w:val="1"/>
      <w:marLeft w:val="0"/>
      <w:marRight w:val="0"/>
      <w:marTop w:val="0"/>
      <w:marBottom w:val="0"/>
      <w:divBdr>
        <w:top w:val="none" w:sz="0" w:space="0" w:color="auto"/>
        <w:left w:val="none" w:sz="0" w:space="0" w:color="auto"/>
        <w:bottom w:val="none" w:sz="0" w:space="0" w:color="auto"/>
        <w:right w:val="none" w:sz="0" w:space="0" w:color="auto"/>
      </w:divBdr>
    </w:div>
    <w:div w:id="1085344655">
      <w:bodyDiv w:val="1"/>
      <w:marLeft w:val="0"/>
      <w:marRight w:val="0"/>
      <w:marTop w:val="0"/>
      <w:marBottom w:val="0"/>
      <w:divBdr>
        <w:top w:val="none" w:sz="0" w:space="0" w:color="auto"/>
        <w:left w:val="none" w:sz="0" w:space="0" w:color="auto"/>
        <w:bottom w:val="none" w:sz="0" w:space="0" w:color="auto"/>
        <w:right w:val="none" w:sz="0" w:space="0" w:color="auto"/>
      </w:divBdr>
    </w:div>
    <w:div w:id="1092823930">
      <w:bodyDiv w:val="1"/>
      <w:marLeft w:val="0"/>
      <w:marRight w:val="0"/>
      <w:marTop w:val="0"/>
      <w:marBottom w:val="0"/>
      <w:divBdr>
        <w:top w:val="none" w:sz="0" w:space="0" w:color="auto"/>
        <w:left w:val="none" w:sz="0" w:space="0" w:color="auto"/>
        <w:bottom w:val="none" w:sz="0" w:space="0" w:color="auto"/>
        <w:right w:val="none" w:sz="0" w:space="0" w:color="auto"/>
      </w:divBdr>
      <w:divsChild>
        <w:div w:id="802769026">
          <w:marLeft w:val="734"/>
          <w:marRight w:val="0"/>
          <w:marTop w:val="0"/>
          <w:marBottom w:val="0"/>
          <w:divBdr>
            <w:top w:val="none" w:sz="0" w:space="0" w:color="auto"/>
            <w:left w:val="none" w:sz="0" w:space="0" w:color="auto"/>
            <w:bottom w:val="none" w:sz="0" w:space="0" w:color="auto"/>
            <w:right w:val="none" w:sz="0" w:space="0" w:color="auto"/>
          </w:divBdr>
        </w:div>
      </w:divsChild>
    </w:div>
    <w:div w:id="1139420366">
      <w:bodyDiv w:val="1"/>
      <w:marLeft w:val="0"/>
      <w:marRight w:val="0"/>
      <w:marTop w:val="0"/>
      <w:marBottom w:val="0"/>
      <w:divBdr>
        <w:top w:val="none" w:sz="0" w:space="0" w:color="auto"/>
        <w:left w:val="none" w:sz="0" w:space="0" w:color="auto"/>
        <w:bottom w:val="none" w:sz="0" w:space="0" w:color="auto"/>
        <w:right w:val="none" w:sz="0" w:space="0" w:color="auto"/>
      </w:divBdr>
    </w:div>
    <w:div w:id="1183664931">
      <w:bodyDiv w:val="1"/>
      <w:marLeft w:val="0"/>
      <w:marRight w:val="0"/>
      <w:marTop w:val="0"/>
      <w:marBottom w:val="0"/>
      <w:divBdr>
        <w:top w:val="none" w:sz="0" w:space="0" w:color="auto"/>
        <w:left w:val="none" w:sz="0" w:space="0" w:color="auto"/>
        <w:bottom w:val="none" w:sz="0" w:space="0" w:color="auto"/>
        <w:right w:val="none" w:sz="0" w:space="0" w:color="auto"/>
      </w:divBdr>
    </w:div>
    <w:div w:id="1185948006">
      <w:bodyDiv w:val="1"/>
      <w:marLeft w:val="0"/>
      <w:marRight w:val="0"/>
      <w:marTop w:val="0"/>
      <w:marBottom w:val="0"/>
      <w:divBdr>
        <w:top w:val="none" w:sz="0" w:space="0" w:color="auto"/>
        <w:left w:val="none" w:sz="0" w:space="0" w:color="auto"/>
        <w:bottom w:val="none" w:sz="0" w:space="0" w:color="auto"/>
        <w:right w:val="none" w:sz="0" w:space="0" w:color="auto"/>
      </w:divBdr>
    </w:div>
    <w:div w:id="1241207902">
      <w:bodyDiv w:val="1"/>
      <w:marLeft w:val="0"/>
      <w:marRight w:val="0"/>
      <w:marTop w:val="0"/>
      <w:marBottom w:val="0"/>
      <w:divBdr>
        <w:top w:val="none" w:sz="0" w:space="0" w:color="auto"/>
        <w:left w:val="none" w:sz="0" w:space="0" w:color="auto"/>
        <w:bottom w:val="none" w:sz="0" w:space="0" w:color="auto"/>
        <w:right w:val="none" w:sz="0" w:space="0" w:color="auto"/>
      </w:divBdr>
    </w:div>
    <w:div w:id="1390611193">
      <w:bodyDiv w:val="1"/>
      <w:marLeft w:val="0"/>
      <w:marRight w:val="0"/>
      <w:marTop w:val="0"/>
      <w:marBottom w:val="0"/>
      <w:divBdr>
        <w:top w:val="none" w:sz="0" w:space="0" w:color="auto"/>
        <w:left w:val="none" w:sz="0" w:space="0" w:color="auto"/>
        <w:bottom w:val="none" w:sz="0" w:space="0" w:color="auto"/>
        <w:right w:val="none" w:sz="0" w:space="0" w:color="auto"/>
      </w:divBdr>
    </w:div>
    <w:div w:id="1453011435">
      <w:bodyDiv w:val="1"/>
      <w:marLeft w:val="0"/>
      <w:marRight w:val="0"/>
      <w:marTop w:val="0"/>
      <w:marBottom w:val="0"/>
      <w:divBdr>
        <w:top w:val="none" w:sz="0" w:space="0" w:color="auto"/>
        <w:left w:val="none" w:sz="0" w:space="0" w:color="auto"/>
        <w:bottom w:val="none" w:sz="0" w:space="0" w:color="auto"/>
        <w:right w:val="none" w:sz="0" w:space="0" w:color="auto"/>
      </w:divBdr>
    </w:div>
    <w:div w:id="1500848685">
      <w:bodyDiv w:val="1"/>
      <w:marLeft w:val="0"/>
      <w:marRight w:val="0"/>
      <w:marTop w:val="0"/>
      <w:marBottom w:val="0"/>
      <w:divBdr>
        <w:top w:val="none" w:sz="0" w:space="0" w:color="auto"/>
        <w:left w:val="none" w:sz="0" w:space="0" w:color="auto"/>
        <w:bottom w:val="none" w:sz="0" w:space="0" w:color="auto"/>
        <w:right w:val="none" w:sz="0" w:space="0" w:color="auto"/>
      </w:divBdr>
    </w:div>
    <w:div w:id="1526479866">
      <w:bodyDiv w:val="1"/>
      <w:marLeft w:val="0"/>
      <w:marRight w:val="0"/>
      <w:marTop w:val="0"/>
      <w:marBottom w:val="0"/>
      <w:divBdr>
        <w:top w:val="none" w:sz="0" w:space="0" w:color="auto"/>
        <w:left w:val="none" w:sz="0" w:space="0" w:color="auto"/>
        <w:bottom w:val="none" w:sz="0" w:space="0" w:color="auto"/>
        <w:right w:val="none" w:sz="0" w:space="0" w:color="auto"/>
      </w:divBdr>
    </w:div>
    <w:div w:id="1536776061">
      <w:bodyDiv w:val="1"/>
      <w:marLeft w:val="0"/>
      <w:marRight w:val="0"/>
      <w:marTop w:val="0"/>
      <w:marBottom w:val="0"/>
      <w:divBdr>
        <w:top w:val="none" w:sz="0" w:space="0" w:color="auto"/>
        <w:left w:val="none" w:sz="0" w:space="0" w:color="auto"/>
        <w:bottom w:val="none" w:sz="0" w:space="0" w:color="auto"/>
        <w:right w:val="none" w:sz="0" w:space="0" w:color="auto"/>
      </w:divBdr>
    </w:div>
    <w:div w:id="1551456483">
      <w:bodyDiv w:val="1"/>
      <w:marLeft w:val="0"/>
      <w:marRight w:val="0"/>
      <w:marTop w:val="0"/>
      <w:marBottom w:val="0"/>
      <w:divBdr>
        <w:top w:val="none" w:sz="0" w:space="0" w:color="auto"/>
        <w:left w:val="none" w:sz="0" w:space="0" w:color="auto"/>
        <w:bottom w:val="none" w:sz="0" w:space="0" w:color="auto"/>
        <w:right w:val="none" w:sz="0" w:space="0" w:color="auto"/>
      </w:divBdr>
    </w:div>
    <w:div w:id="1589079394">
      <w:bodyDiv w:val="1"/>
      <w:marLeft w:val="0"/>
      <w:marRight w:val="0"/>
      <w:marTop w:val="0"/>
      <w:marBottom w:val="0"/>
      <w:divBdr>
        <w:top w:val="none" w:sz="0" w:space="0" w:color="auto"/>
        <w:left w:val="none" w:sz="0" w:space="0" w:color="auto"/>
        <w:bottom w:val="none" w:sz="0" w:space="0" w:color="auto"/>
        <w:right w:val="none" w:sz="0" w:space="0" w:color="auto"/>
      </w:divBdr>
    </w:div>
    <w:div w:id="1617373463">
      <w:bodyDiv w:val="1"/>
      <w:marLeft w:val="0"/>
      <w:marRight w:val="0"/>
      <w:marTop w:val="0"/>
      <w:marBottom w:val="0"/>
      <w:divBdr>
        <w:top w:val="none" w:sz="0" w:space="0" w:color="auto"/>
        <w:left w:val="none" w:sz="0" w:space="0" w:color="auto"/>
        <w:bottom w:val="none" w:sz="0" w:space="0" w:color="auto"/>
        <w:right w:val="none" w:sz="0" w:space="0" w:color="auto"/>
      </w:divBdr>
    </w:div>
    <w:div w:id="1646659864">
      <w:bodyDiv w:val="1"/>
      <w:marLeft w:val="0"/>
      <w:marRight w:val="0"/>
      <w:marTop w:val="0"/>
      <w:marBottom w:val="0"/>
      <w:divBdr>
        <w:top w:val="none" w:sz="0" w:space="0" w:color="auto"/>
        <w:left w:val="none" w:sz="0" w:space="0" w:color="auto"/>
        <w:bottom w:val="none" w:sz="0" w:space="0" w:color="auto"/>
        <w:right w:val="none" w:sz="0" w:space="0" w:color="auto"/>
      </w:divBdr>
    </w:div>
    <w:div w:id="1759475240">
      <w:bodyDiv w:val="1"/>
      <w:marLeft w:val="0"/>
      <w:marRight w:val="0"/>
      <w:marTop w:val="0"/>
      <w:marBottom w:val="0"/>
      <w:divBdr>
        <w:top w:val="none" w:sz="0" w:space="0" w:color="auto"/>
        <w:left w:val="none" w:sz="0" w:space="0" w:color="auto"/>
        <w:bottom w:val="none" w:sz="0" w:space="0" w:color="auto"/>
        <w:right w:val="none" w:sz="0" w:space="0" w:color="auto"/>
      </w:divBdr>
    </w:div>
    <w:div w:id="1772048419">
      <w:bodyDiv w:val="1"/>
      <w:marLeft w:val="0"/>
      <w:marRight w:val="0"/>
      <w:marTop w:val="0"/>
      <w:marBottom w:val="0"/>
      <w:divBdr>
        <w:top w:val="none" w:sz="0" w:space="0" w:color="auto"/>
        <w:left w:val="none" w:sz="0" w:space="0" w:color="auto"/>
        <w:bottom w:val="none" w:sz="0" w:space="0" w:color="auto"/>
        <w:right w:val="none" w:sz="0" w:space="0" w:color="auto"/>
      </w:divBdr>
    </w:div>
    <w:div w:id="1809662577">
      <w:bodyDiv w:val="1"/>
      <w:marLeft w:val="0"/>
      <w:marRight w:val="0"/>
      <w:marTop w:val="0"/>
      <w:marBottom w:val="0"/>
      <w:divBdr>
        <w:top w:val="none" w:sz="0" w:space="0" w:color="auto"/>
        <w:left w:val="none" w:sz="0" w:space="0" w:color="auto"/>
        <w:bottom w:val="none" w:sz="0" w:space="0" w:color="auto"/>
        <w:right w:val="none" w:sz="0" w:space="0" w:color="auto"/>
      </w:divBdr>
    </w:div>
    <w:div w:id="1821843342">
      <w:bodyDiv w:val="1"/>
      <w:marLeft w:val="0"/>
      <w:marRight w:val="0"/>
      <w:marTop w:val="0"/>
      <w:marBottom w:val="0"/>
      <w:divBdr>
        <w:top w:val="none" w:sz="0" w:space="0" w:color="auto"/>
        <w:left w:val="none" w:sz="0" w:space="0" w:color="auto"/>
        <w:bottom w:val="none" w:sz="0" w:space="0" w:color="auto"/>
        <w:right w:val="none" w:sz="0" w:space="0" w:color="auto"/>
      </w:divBdr>
    </w:div>
    <w:div w:id="1846743372">
      <w:bodyDiv w:val="1"/>
      <w:marLeft w:val="0"/>
      <w:marRight w:val="0"/>
      <w:marTop w:val="0"/>
      <w:marBottom w:val="0"/>
      <w:divBdr>
        <w:top w:val="none" w:sz="0" w:space="0" w:color="auto"/>
        <w:left w:val="none" w:sz="0" w:space="0" w:color="auto"/>
        <w:bottom w:val="none" w:sz="0" w:space="0" w:color="auto"/>
        <w:right w:val="none" w:sz="0" w:space="0" w:color="auto"/>
      </w:divBdr>
    </w:div>
    <w:div w:id="1855455838">
      <w:bodyDiv w:val="1"/>
      <w:marLeft w:val="0"/>
      <w:marRight w:val="0"/>
      <w:marTop w:val="0"/>
      <w:marBottom w:val="0"/>
      <w:divBdr>
        <w:top w:val="none" w:sz="0" w:space="0" w:color="auto"/>
        <w:left w:val="none" w:sz="0" w:space="0" w:color="auto"/>
        <w:bottom w:val="none" w:sz="0" w:space="0" w:color="auto"/>
        <w:right w:val="none" w:sz="0" w:space="0" w:color="auto"/>
      </w:divBdr>
    </w:div>
    <w:div w:id="1862082602">
      <w:bodyDiv w:val="1"/>
      <w:marLeft w:val="0"/>
      <w:marRight w:val="0"/>
      <w:marTop w:val="0"/>
      <w:marBottom w:val="0"/>
      <w:divBdr>
        <w:top w:val="none" w:sz="0" w:space="0" w:color="auto"/>
        <w:left w:val="none" w:sz="0" w:space="0" w:color="auto"/>
        <w:bottom w:val="none" w:sz="0" w:space="0" w:color="auto"/>
        <w:right w:val="none" w:sz="0" w:space="0" w:color="auto"/>
      </w:divBdr>
    </w:div>
    <w:div w:id="1869951746">
      <w:bodyDiv w:val="1"/>
      <w:marLeft w:val="0"/>
      <w:marRight w:val="0"/>
      <w:marTop w:val="0"/>
      <w:marBottom w:val="0"/>
      <w:divBdr>
        <w:top w:val="none" w:sz="0" w:space="0" w:color="auto"/>
        <w:left w:val="none" w:sz="0" w:space="0" w:color="auto"/>
        <w:bottom w:val="none" w:sz="0" w:space="0" w:color="auto"/>
        <w:right w:val="none" w:sz="0" w:space="0" w:color="auto"/>
      </w:divBdr>
      <w:divsChild>
        <w:div w:id="2042314162">
          <w:marLeft w:val="734"/>
          <w:marRight w:val="0"/>
          <w:marTop w:val="0"/>
          <w:marBottom w:val="0"/>
          <w:divBdr>
            <w:top w:val="none" w:sz="0" w:space="0" w:color="auto"/>
            <w:left w:val="none" w:sz="0" w:space="0" w:color="auto"/>
            <w:bottom w:val="none" w:sz="0" w:space="0" w:color="auto"/>
            <w:right w:val="none" w:sz="0" w:space="0" w:color="auto"/>
          </w:divBdr>
        </w:div>
      </w:divsChild>
    </w:div>
    <w:div w:id="1876458699">
      <w:bodyDiv w:val="1"/>
      <w:marLeft w:val="0"/>
      <w:marRight w:val="0"/>
      <w:marTop w:val="0"/>
      <w:marBottom w:val="0"/>
      <w:divBdr>
        <w:top w:val="none" w:sz="0" w:space="0" w:color="auto"/>
        <w:left w:val="none" w:sz="0" w:space="0" w:color="auto"/>
        <w:bottom w:val="none" w:sz="0" w:space="0" w:color="auto"/>
        <w:right w:val="none" w:sz="0" w:space="0" w:color="auto"/>
      </w:divBdr>
      <w:divsChild>
        <w:div w:id="1395662169">
          <w:marLeft w:val="734"/>
          <w:marRight w:val="0"/>
          <w:marTop w:val="0"/>
          <w:marBottom w:val="0"/>
          <w:divBdr>
            <w:top w:val="none" w:sz="0" w:space="0" w:color="auto"/>
            <w:left w:val="none" w:sz="0" w:space="0" w:color="auto"/>
            <w:bottom w:val="none" w:sz="0" w:space="0" w:color="auto"/>
            <w:right w:val="none" w:sz="0" w:space="0" w:color="auto"/>
          </w:divBdr>
        </w:div>
      </w:divsChild>
    </w:div>
    <w:div w:id="1907373606">
      <w:bodyDiv w:val="1"/>
      <w:marLeft w:val="0"/>
      <w:marRight w:val="0"/>
      <w:marTop w:val="0"/>
      <w:marBottom w:val="0"/>
      <w:divBdr>
        <w:top w:val="none" w:sz="0" w:space="0" w:color="auto"/>
        <w:left w:val="none" w:sz="0" w:space="0" w:color="auto"/>
        <w:bottom w:val="none" w:sz="0" w:space="0" w:color="auto"/>
        <w:right w:val="none" w:sz="0" w:space="0" w:color="auto"/>
      </w:divBdr>
      <w:divsChild>
        <w:div w:id="1699045552">
          <w:marLeft w:val="734"/>
          <w:marRight w:val="0"/>
          <w:marTop w:val="0"/>
          <w:marBottom w:val="0"/>
          <w:divBdr>
            <w:top w:val="none" w:sz="0" w:space="0" w:color="auto"/>
            <w:left w:val="none" w:sz="0" w:space="0" w:color="auto"/>
            <w:bottom w:val="none" w:sz="0" w:space="0" w:color="auto"/>
            <w:right w:val="none" w:sz="0" w:space="0" w:color="auto"/>
          </w:divBdr>
        </w:div>
      </w:divsChild>
    </w:div>
    <w:div w:id="1919629180">
      <w:bodyDiv w:val="1"/>
      <w:marLeft w:val="0"/>
      <w:marRight w:val="0"/>
      <w:marTop w:val="0"/>
      <w:marBottom w:val="0"/>
      <w:divBdr>
        <w:top w:val="none" w:sz="0" w:space="0" w:color="auto"/>
        <w:left w:val="none" w:sz="0" w:space="0" w:color="auto"/>
        <w:bottom w:val="none" w:sz="0" w:space="0" w:color="auto"/>
        <w:right w:val="none" w:sz="0" w:space="0" w:color="auto"/>
      </w:divBdr>
    </w:div>
    <w:div w:id="1960454652">
      <w:bodyDiv w:val="1"/>
      <w:marLeft w:val="0"/>
      <w:marRight w:val="0"/>
      <w:marTop w:val="0"/>
      <w:marBottom w:val="0"/>
      <w:divBdr>
        <w:top w:val="none" w:sz="0" w:space="0" w:color="auto"/>
        <w:left w:val="none" w:sz="0" w:space="0" w:color="auto"/>
        <w:bottom w:val="none" w:sz="0" w:space="0" w:color="auto"/>
        <w:right w:val="none" w:sz="0" w:space="0" w:color="auto"/>
      </w:divBdr>
      <w:divsChild>
        <w:div w:id="1540628645">
          <w:marLeft w:val="734"/>
          <w:marRight w:val="0"/>
          <w:marTop w:val="0"/>
          <w:marBottom w:val="0"/>
          <w:divBdr>
            <w:top w:val="none" w:sz="0" w:space="0" w:color="auto"/>
            <w:left w:val="none" w:sz="0" w:space="0" w:color="auto"/>
            <w:bottom w:val="none" w:sz="0" w:space="0" w:color="auto"/>
            <w:right w:val="none" w:sz="0" w:space="0" w:color="auto"/>
          </w:divBdr>
        </w:div>
      </w:divsChild>
    </w:div>
    <w:div w:id="1962609210">
      <w:bodyDiv w:val="1"/>
      <w:marLeft w:val="0"/>
      <w:marRight w:val="0"/>
      <w:marTop w:val="0"/>
      <w:marBottom w:val="0"/>
      <w:divBdr>
        <w:top w:val="none" w:sz="0" w:space="0" w:color="auto"/>
        <w:left w:val="none" w:sz="0" w:space="0" w:color="auto"/>
        <w:bottom w:val="none" w:sz="0" w:space="0" w:color="auto"/>
        <w:right w:val="none" w:sz="0" w:space="0" w:color="auto"/>
      </w:divBdr>
    </w:div>
    <w:div w:id="1996377005">
      <w:bodyDiv w:val="1"/>
      <w:marLeft w:val="0"/>
      <w:marRight w:val="0"/>
      <w:marTop w:val="0"/>
      <w:marBottom w:val="0"/>
      <w:divBdr>
        <w:top w:val="none" w:sz="0" w:space="0" w:color="auto"/>
        <w:left w:val="none" w:sz="0" w:space="0" w:color="auto"/>
        <w:bottom w:val="none" w:sz="0" w:space="0" w:color="auto"/>
        <w:right w:val="none" w:sz="0" w:space="0" w:color="auto"/>
      </w:divBdr>
    </w:div>
    <w:div w:id="2031950599">
      <w:bodyDiv w:val="1"/>
      <w:marLeft w:val="0"/>
      <w:marRight w:val="0"/>
      <w:marTop w:val="0"/>
      <w:marBottom w:val="0"/>
      <w:divBdr>
        <w:top w:val="none" w:sz="0" w:space="0" w:color="auto"/>
        <w:left w:val="none" w:sz="0" w:space="0" w:color="auto"/>
        <w:bottom w:val="none" w:sz="0" w:space="0" w:color="auto"/>
        <w:right w:val="none" w:sz="0" w:space="0" w:color="auto"/>
      </w:divBdr>
    </w:div>
    <w:div w:id="2034920316">
      <w:bodyDiv w:val="1"/>
      <w:marLeft w:val="0"/>
      <w:marRight w:val="0"/>
      <w:marTop w:val="0"/>
      <w:marBottom w:val="0"/>
      <w:divBdr>
        <w:top w:val="none" w:sz="0" w:space="0" w:color="auto"/>
        <w:left w:val="none" w:sz="0" w:space="0" w:color="auto"/>
        <w:bottom w:val="none" w:sz="0" w:space="0" w:color="auto"/>
        <w:right w:val="none" w:sz="0" w:space="0" w:color="auto"/>
      </w:divBdr>
    </w:div>
    <w:div w:id="2047371735">
      <w:bodyDiv w:val="1"/>
      <w:marLeft w:val="0"/>
      <w:marRight w:val="0"/>
      <w:marTop w:val="0"/>
      <w:marBottom w:val="0"/>
      <w:divBdr>
        <w:top w:val="none" w:sz="0" w:space="0" w:color="auto"/>
        <w:left w:val="none" w:sz="0" w:space="0" w:color="auto"/>
        <w:bottom w:val="none" w:sz="0" w:space="0" w:color="auto"/>
        <w:right w:val="none" w:sz="0" w:space="0" w:color="auto"/>
      </w:divBdr>
    </w:div>
    <w:div w:id="2108576858">
      <w:bodyDiv w:val="1"/>
      <w:marLeft w:val="0"/>
      <w:marRight w:val="0"/>
      <w:marTop w:val="0"/>
      <w:marBottom w:val="0"/>
      <w:divBdr>
        <w:top w:val="none" w:sz="0" w:space="0" w:color="auto"/>
        <w:left w:val="none" w:sz="0" w:space="0" w:color="auto"/>
        <w:bottom w:val="none" w:sz="0" w:space="0" w:color="auto"/>
        <w:right w:val="none" w:sz="0" w:space="0" w:color="auto"/>
      </w:divBdr>
    </w:div>
    <w:div w:id="2123838719">
      <w:bodyDiv w:val="1"/>
      <w:marLeft w:val="0"/>
      <w:marRight w:val="0"/>
      <w:marTop w:val="0"/>
      <w:marBottom w:val="0"/>
      <w:divBdr>
        <w:top w:val="none" w:sz="0" w:space="0" w:color="auto"/>
        <w:left w:val="none" w:sz="0" w:space="0" w:color="auto"/>
        <w:bottom w:val="none" w:sz="0" w:space="0" w:color="auto"/>
        <w:right w:val="none" w:sz="0" w:space="0" w:color="auto"/>
      </w:divBdr>
      <w:divsChild>
        <w:div w:id="195848916">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45E20-7CC9-44B8-BF72-B0B4AE7A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23</Pages>
  <Words>4926</Words>
  <Characters>18441</Characters>
  <Application>Microsoft Office Word</Application>
  <DocSecurity>0</DocSecurity>
  <Lines>153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acer</cp:lastModifiedBy>
  <cp:revision>6</cp:revision>
  <cp:lastPrinted>2024-01-18T23:11:00Z</cp:lastPrinted>
  <dcterms:created xsi:type="dcterms:W3CDTF">2024-01-18T15:48:00Z</dcterms:created>
  <dcterms:modified xsi:type="dcterms:W3CDTF">2024-01-20T20:31:00Z</dcterms:modified>
</cp:coreProperties>
</file>